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0FBD2483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06BAF2C6" w:rsidR="00C961A8" w:rsidDel="00D20B8B" w:rsidRDefault="00B2751F">
      <w:pPr>
        <w:rPr>
          <w:del w:id="0" w:author="Eduardo Diogo Francisco Nazário" w:date="2022-06-12T03:06:00Z"/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01699E75">
                <wp:extent cx="6601239" cy="5232400"/>
                <wp:effectExtent l="0" t="0" r="15875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523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0525C" w14:textId="77777777" w:rsidR="0010419F" w:rsidRPr="0010419F" w:rsidRDefault="0010419F" w:rsidP="0010419F">
                            <w:pPr>
                              <w:rPr>
                                <w:ins w:id="1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2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library(</w:t>
                              </w:r>
                              <w:r w:rsidRPr="00C62A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3" w:author="Eduardo Diogo Francisco Nazário" w:date="2022-06-12T04:4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"ggplot2"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); library(</w:t>
                              </w:r>
                              <w:r w:rsidRPr="00C62A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4" w:author="Eduardo Diogo Francisco Nazário" w:date="2022-06-12T04:4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"dplyr"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); library(</w:t>
                              </w:r>
                              <w:r w:rsidRPr="00C62A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5" w:author="Eduardo Diogo Francisco Nazário" w:date="2022-06-12T04:4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"reshape2"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5684634B" w14:textId="77777777" w:rsidR="0010419F" w:rsidRPr="0010419F" w:rsidRDefault="0010419F" w:rsidP="0010419F">
                            <w:pPr>
                              <w:rPr>
                                <w:ins w:id="6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FE22637" w14:textId="77777777" w:rsidR="0010419F" w:rsidRPr="0010419F" w:rsidRDefault="0010419F" w:rsidP="0010419F">
                            <w:pPr>
                              <w:rPr>
                                <w:ins w:id="7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8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set.seed(835)</w:t>
                              </w:r>
                            </w:ins>
                          </w:p>
                          <w:p w14:paraId="11E0CA06" w14:textId="77777777" w:rsidR="0010419F" w:rsidRPr="0010419F" w:rsidRDefault="0010419F" w:rsidP="0010419F">
                            <w:pPr>
                              <w:rPr>
                                <w:ins w:id="9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0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n_amostras &lt;- 750</w:t>
                              </w:r>
                            </w:ins>
                          </w:p>
                          <w:p w14:paraId="2AB79352" w14:textId="2D2CEAA6" w:rsidR="0010419F" w:rsidRPr="00B6752A" w:rsidRDefault="0010419F" w:rsidP="0010419F">
                            <w:pPr>
                              <w:rPr>
                                <w:ins w:id="11" w:author="Eduardo Diogo Francisco Nazário" w:date="2022-06-12T04:15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2" w:author="Eduardo Diogo Francisco Nazário" w:date="2022-06-12T04:43:00Z">
                                  <w:rPr>
                                    <w:ins w:id="13" w:author="Eduardo Diogo Francisco Nazário" w:date="2022-06-12T04:15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4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contaminar &lt;- 0.25                </w:t>
                              </w:r>
                            </w:ins>
                            <w:ins w:id="15" w:author="Eduardo Diogo Francisco Nazário" w:date="2022-06-12T04:19:00Z">
                              <w:r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ab/>
                              </w:r>
                            </w:ins>
                            <w:ins w:id="16" w:author="Eduardo Diogo Francisco Nazário" w:date="2022-06-12T04:15:00Z">
                              <w:r w:rsidRPr="00B6752A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7" w:author="Eduardo Diogo Francisco Nazário" w:date="2022-06-12T04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% a contaminar</w:t>
                              </w:r>
                            </w:ins>
                          </w:p>
                          <w:p w14:paraId="08DBC9C6" w14:textId="2EDED277" w:rsidR="0010419F" w:rsidRPr="0010419F" w:rsidRDefault="0010419F" w:rsidP="0010419F">
                            <w:pPr>
                              <w:rPr>
                                <w:ins w:id="18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9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lambda &lt;- 0.35</w:t>
                              </w:r>
                            </w:ins>
                            <w:ins w:id="20" w:author="Eduardo Diogo Francisco Nazário" w:date="2022-06-12T04:20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</w:ins>
                            <w:ins w:id="21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lambda_c &lt;- 0.02</w:t>
                              </w:r>
                            </w:ins>
                            <w:ins w:id="22" w:author="Eduardo Diogo Francisco Nazário" w:date="2022-06-12T04:20:00Z">
                              <w:r w:rsidR="00D33F9D">
                                <w:rPr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</w:ins>
                            <w:ins w:id="23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nivel_confianca &lt;- 0.93</w:t>
                              </w:r>
                            </w:ins>
                          </w:p>
                          <w:p w14:paraId="72D5B859" w14:textId="5A4B369F" w:rsidR="0010419F" w:rsidRPr="0010419F" w:rsidRDefault="0010419F" w:rsidP="0010419F">
                            <w:pPr>
                              <w:rPr>
                                <w:ins w:id="24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25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alpha &lt;- (1-nivel_confianca)</w:t>
                              </w:r>
                            </w:ins>
                          </w:p>
                          <w:p w14:paraId="0C0E180F" w14:textId="4538934D" w:rsidR="0010419F" w:rsidRPr="00B6752A" w:rsidRDefault="0010419F" w:rsidP="0010419F">
                            <w:pPr>
                              <w:rPr>
                                <w:ins w:id="26" w:author="Eduardo Diogo Francisco Nazário" w:date="2022-06-12T04:15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7" w:author="Eduardo Diogo Francisco Nazário" w:date="2022-06-12T04:43:00Z">
                                  <w:rPr>
                                    <w:ins w:id="28" w:author="Eduardo Diogo Francisco Nazário" w:date="2022-06-12T04:15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29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qnt_dnorm &lt;- qnorm(1-alpha/2)     </w:t>
                              </w:r>
                            </w:ins>
                            <w:ins w:id="30" w:author="Eduardo Diogo Francisco Nazário" w:date="2022-06-12T04:19:00Z">
                              <w:r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ab/>
                              </w:r>
                            </w:ins>
                            <w:ins w:id="31" w:author="Eduardo Diogo Francisco Nazário" w:date="2022-06-12T04:15:00Z">
                              <w:r w:rsidRPr="00B6752A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2" w:author="Eduardo Diogo Francisco Nazário" w:date="2022-06-12T04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Quantis de Distribuição Normal</w:t>
                              </w:r>
                            </w:ins>
                          </w:p>
                          <w:p w14:paraId="13BDB651" w14:textId="77777777" w:rsidR="0010419F" w:rsidRPr="0010419F" w:rsidRDefault="0010419F" w:rsidP="0010419F">
                            <w:pPr>
                              <w:rPr>
                                <w:ins w:id="33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E929955" w14:textId="6429083B" w:rsidR="0010419F" w:rsidRPr="0010419F" w:rsidRDefault="0010419F" w:rsidP="0010419F">
                            <w:pPr>
                              <w:rPr>
                                <w:ins w:id="34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35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mediaAmostrasN &lt;- c()</w:t>
                              </w:r>
                            </w:ins>
                            <w:ins w:id="36" w:author="Eduardo Diogo Francisco Nazário" w:date="2022-06-12T04:16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</w:ins>
                            <w:ins w:id="37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mediaAmostrasNC &lt;- c()</w:t>
                              </w:r>
                            </w:ins>
                          </w:p>
                          <w:p w14:paraId="59115920" w14:textId="77777777" w:rsidR="0010419F" w:rsidRPr="0010419F" w:rsidRDefault="0010419F" w:rsidP="0010419F">
                            <w:pPr>
                              <w:rPr>
                                <w:ins w:id="38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39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valor_n &lt;- c()</w:t>
                              </w:r>
                            </w:ins>
                          </w:p>
                          <w:p w14:paraId="0994F539" w14:textId="77777777" w:rsidR="0010419F" w:rsidRPr="0010419F" w:rsidRDefault="0010419F" w:rsidP="0010419F">
                            <w:pPr>
                              <w:rPr>
                                <w:ins w:id="40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41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for (j in 1:25) {</w:t>
                              </w:r>
                            </w:ins>
                          </w:p>
                          <w:p w14:paraId="633F1AF6" w14:textId="412EE0A3" w:rsidR="0010419F" w:rsidRPr="0010419F" w:rsidRDefault="0010419F" w:rsidP="0010419F">
                            <w:pPr>
                              <w:rPr>
                                <w:ins w:id="42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43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amostrasN &lt;- c()</w:t>
                              </w:r>
                            </w:ins>
                            <w:ins w:id="44" w:author="Eduardo Diogo Francisco Nazário" w:date="2022-06-12T04:16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</w:ins>
                            <w:ins w:id="45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amostrasNC &lt;- c(</w:t>
                              </w:r>
                            </w:ins>
                            <w:ins w:id="46" w:author="Eduardo Diogo Francisco Nazário" w:date="2022-06-12T04:19:00Z"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47" w:author="Eduardo Diogo Francisco Nazário" w:date="2022-06-12T04:15:00Z">
                              <w:r w:rsidRPr="00B6752A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48" w:author="Eduardo Diogo Francisco Nazário" w:date="2022-06-12T04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# </w:t>
                              </w:r>
                            </w:ins>
                            <w:proofErr w:type="spellStart"/>
                            <w:ins w:id="49" w:author="Eduardo Diogo Francisco Nazário" w:date="2022-06-12T04:16:00Z">
                              <w:r w:rsidRPr="00B6752A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50" w:author="Eduardo Diogo Francisco Nazário" w:date="2022-06-12T04:43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amostraNC</w:t>
                              </w:r>
                              <w:proofErr w:type="spellEnd"/>
                              <w:r w:rsidRPr="00B6752A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51" w:author="Eduardo Diogo Francisco Nazário" w:date="2022-06-12T04:43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= </w:t>
                              </w:r>
                            </w:ins>
                            <w:ins w:id="52" w:author="Eduardo Diogo Francisco Nazário" w:date="2022-06-12T04:15:00Z">
                              <w:r w:rsidRPr="00B6752A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53" w:author="Eduardo Diogo Francisco Nazário" w:date="2022-06-12T04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Amostra Contaminada</w:t>
                              </w:r>
                            </w:ins>
                          </w:p>
                          <w:p w14:paraId="06FA29BC" w14:textId="77777777" w:rsidR="0010419F" w:rsidRPr="0010419F" w:rsidRDefault="0010419F" w:rsidP="0010419F">
                            <w:pPr>
                              <w:rPr>
                                <w:ins w:id="54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55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dimensao &lt;- 100*j</w:t>
                              </w:r>
                            </w:ins>
                          </w:p>
                          <w:p w14:paraId="461FC705" w14:textId="77777777" w:rsidR="0010419F" w:rsidRPr="0010419F" w:rsidRDefault="0010419F" w:rsidP="0010419F">
                            <w:pPr>
                              <w:rPr>
                                <w:ins w:id="56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57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for (i in 1:n_amostras) {</w:t>
                              </w:r>
                            </w:ins>
                          </w:p>
                          <w:p w14:paraId="4C22EDB9" w14:textId="77777777" w:rsidR="0010419F" w:rsidRPr="0010419F" w:rsidRDefault="0010419F" w:rsidP="0010419F">
                            <w:pPr>
                              <w:rPr>
                                <w:ins w:id="58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59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descontaminados &lt;- rexp(dimensao, lambda)</w:t>
                              </w:r>
                            </w:ins>
                          </w:p>
                          <w:p w14:paraId="7306A30D" w14:textId="77777777" w:rsidR="0010419F" w:rsidRPr="0010419F" w:rsidRDefault="0010419F" w:rsidP="0010419F">
                            <w:pPr>
                              <w:rPr>
                                <w:ins w:id="60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61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contaminados &lt;- rexp(dimensao*contaminar, lambda_c)</w:t>
                              </w:r>
                            </w:ins>
                          </w:p>
                          <w:p w14:paraId="60AA298C" w14:textId="77777777" w:rsidR="0010419F" w:rsidRPr="0010419F" w:rsidRDefault="0010419F" w:rsidP="0010419F">
                            <w:pPr>
                              <w:rPr>
                                <w:ins w:id="62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63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amostraContaminada &lt;- append(contaminados, descontaminados[(dimensao*contaminar + 1):(dimensao)])</w:t>
                              </w:r>
                            </w:ins>
                          </w:p>
                          <w:p w14:paraId="7B08DB90" w14:textId="77777777" w:rsidR="0010419F" w:rsidRPr="0010419F" w:rsidRDefault="0010419F" w:rsidP="0010419F">
                            <w:pPr>
                              <w:rPr>
                                <w:ins w:id="64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65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amostrasN[i]&lt;- 2* qnt_dnorm / sqrt(dimensao) / mean(descontaminados)</w:t>
                              </w:r>
                            </w:ins>
                          </w:p>
                          <w:p w14:paraId="1DDC1F3F" w14:textId="77777777" w:rsidR="0010419F" w:rsidRPr="0010419F" w:rsidRDefault="0010419F" w:rsidP="0010419F">
                            <w:pPr>
                              <w:rPr>
                                <w:ins w:id="66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67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amostrasNC[i]&lt;- 2* qnt_dnorm / sqrt(dimensao) / mean(amostraContaminada)</w:t>
                              </w:r>
                            </w:ins>
                          </w:p>
                          <w:p w14:paraId="20A77826" w14:textId="77777777" w:rsidR="0010419F" w:rsidRPr="0010419F" w:rsidRDefault="0010419F" w:rsidP="0010419F">
                            <w:pPr>
                              <w:rPr>
                                <w:ins w:id="68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69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}</w:t>
                              </w:r>
                            </w:ins>
                          </w:p>
                          <w:p w14:paraId="53B90F7D" w14:textId="77777777" w:rsidR="0010419F" w:rsidRPr="0010419F" w:rsidRDefault="0010419F" w:rsidP="0010419F">
                            <w:pPr>
                              <w:rPr>
                                <w:ins w:id="70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71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valor_n[j] = dimensao</w:t>
                              </w:r>
                            </w:ins>
                          </w:p>
                          <w:p w14:paraId="7D940566" w14:textId="77777777" w:rsidR="0010419F" w:rsidRPr="0010419F" w:rsidRDefault="0010419F" w:rsidP="0010419F">
                            <w:pPr>
                              <w:rPr>
                                <w:ins w:id="72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73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mediaAmostrasN[j] &lt;- mean(amostrasN)</w:t>
                              </w:r>
                            </w:ins>
                          </w:p>
                          <w:p w14:paraId="32A015D6" w14:textId="624704B1" w:rsidR="0010419F" w:rsidRPr="0010419F" w:rsidRDefault="0010419F" w:rsidP="0010419F">
                            <w:pPr>
                              <w:rPr>
                                <w:ins w:id="74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75" w:author="Eduardo Diogo Francisco Nazário" w:date="2022-06-12T04:19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ins>
                            <w:ins w:id="76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mediaAmostrasNC[j] &lt;- mean(amostrasNC)</w:t>
                              </w:r>
                            </w:ins>
                          </w:p>
                          <w:p w14:paraId="42728F47" w14:textId="77777777" w:rsidR="0010419F" w:rsidRPr="0010419F" w:rsidRDefault="0010419F" w:rsidP="0010419F">
                            <w:pPr>
                              <w:rPr>
                                <w:ins w:id="77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78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}</w:t>
                              </w:r>
                            </w:ins>
                          </w:p>
                          <w:p w14:paraId="3FEF7D25" w14:textId="77777777" w:rsidR="0010419F" w:rsidRPr="0010419F" w:rsidRDefault="0010419F" w:rsidP="0010419F">
                            <w:pPr>
                              <w:rPr>
                                <w:ins w:id="79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1C8A9CF" w14:textId="7E20FCE6" w:rsidR="0010419F" w:rsidRDefault="0010419F" w:rsidP="0010419F">
                            <w:pPr>
                              <w:rPr>
                                <w:ins w:id="80" w:author="Eduardo Diogo Francisco Nazário" w:date="2022-06-12T04:17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81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dados &lt;- data.frame(N = valor_n, MA = mediaAmostrasN, MAC = mediaAmostrasNC) %&gt;% melt(id =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82" w:author="Eduardo Diogo Francisco Nazário" w:date="2022-06-12T04:4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"N"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2F875DD7" w14:textId="77777777" w:rsidR="0010419F" w:rsidRDefault="0010419F" w:rsidP="0010419F">
                            <w:pPr>
                              <w:rPr>
                                <w:ins w:id="83" w:author="Eduardo Diogo Francisco Nazário" w:date="2022-06-12T04:1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3E3EEE69" w14:textId="0446E9E3" w:rsidR="0010419F" w:rsidRDefault="0010419F" w:rsidP="0010419F">
                            <w:pPr>
                              <w:rPr>
                                <w:ins w:id="84" w:author="Eduardo Diogo Francisco Nazário" w:date="2022-06-12T04:18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85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ggplot(dados, aes(x = N, y = value, color = variable)) +</w:t>
                              </w:r>
                            </w:ins>
                            <w:ins w:id="86" w:author="Eduardo Diogo Francisco Nazário" w:date="2022-06-12T04:17:00Z">
                              <w:r w:rsidRPr="0010419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87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geom_point() +</w:t>
                              </w:r>
                            </w:ins>
                            <w:ins w:id="88" w:author="Eduardo Diogo Francisco Nazário" w:date="2022-06-12T04:17:00Z">
                              <w:r w:rsidRPr="0010419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89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labs(</w:t>
                              </w:r>
                            </w:ins>
                            <w:ins w:id="90" w:author="Eduardo Diogo Francisco Nazário" w:date="2022-06-12T04:18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y =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91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"Média da Amplitude dos IC"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</w:t>
                              </w:r>
                            </w:ins>
                          </w:p>
                          <w:p w14:paraId="4F92B83A" w14:textId="5C2C1795" w:rsidR="0010419F" w:rsidRPr="0010419F" w:rsidRDefault="0010419F" w:rsidP="0010419F">
                            <w:pPr>
                              <w:rPr>
                                <w:ins w:id="92" w:author="Eduardo Diogo Francisco Nazário" w:date="2022-06-12T04:15:00Z"/>
                                <w:sz w:val="20"/>
                                <w:szCs w:val="20"/>
                                <w:rPrChange w:id="93" w:author="Eduardo Diogo Francisco Nazário" w:date="2022-06-12T04:18:00Z">
                                  <w:rPr>
                                    <w:ins w:id="94" w:author="Eduardo Diogo Francisco Nazário" w:date="2022-06-12T04:15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95" w:author="Eduardo Diogo Francisco Nazário" w:date="2022-06-12T04:18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x =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96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"Tamanho da Amostra (n)"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ins>
                            <w:ins w:id="97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title =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98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"Média da amplitude dos IC em função da dimensão da amostra (n)"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</w:t>
                              </w:r>
                            </w:ins>
                          </w:p>
                          <w:p w14:paraId="39DC870E" w14:textId="4CE2E9BE" w:rsidR="0010419F" w:rsidRPr="0010419F" w:rsidRDefault="0010419F" w:rsidP="0010419F">
                            <w:pPr>
                              <w:rPr>
                                <w:ins w:id="99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00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   subtitle =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01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"com/sem contaminação por distribuição que modela outliers"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 +</w:t>
                              </w:r>
                            </w:ins>
                          </w:p>
                          <w:p w14:paraId="5C3609E9" w14:textId="77777777" w:rsidR="0010419F" w:rsidRPr="0010419F" w:rsidRDefault="0010419F" w:rsidP="0010419F">
                            <w:pPr>
                              <w:rPr>
                                <w:ins w:id="102" w:author="Eduardo Diogo Francisco Nazário" w:date="2022-06-12T04:15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03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scale_color_discrete(name =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04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"Contaminação"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 labels = c("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05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MA(n) - Descontaminada"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, 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06" w:author="Eduardo Diogo Francisco Nazário" w:date="2022-06-12T04:4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"MAc(n) - Contaminada"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)) +</w:t>
                              </w:r>
                            </w:ins>
                          </w:p>
                          <w:p w14:paraId="5538C679" w14:textId="20272A14" w:rsidR="006C0C78" w:rsidRPr="0010419F" w:rsidDel="00EB6B15" w:rsidRDefault="0010419F" w:rsidP="0010419F">
                            <w:pPr>
                              <w:rPr>
                                <w:del w:id="107" w:author="Eduardo Diogo Francisco Nazário" w:date="2022-06-12T02:54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08" w:author="Eduardo Diogo Francisco Nazário" w:date="2022-06-12T04:15:00Z"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theme(plot.subtitle=element_text(size=10, hjust=0.03, color=</w:t>
                              </w:r>
                              <w:r w:rsidRPr="00B6752A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09" w:author="Eduardo Diogo Francisco Nazário" w:date="2022-06-12T04:4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"#808080"</w:t>
                              </w:r>
                              <w:r w:rsidRPr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))</w:t>
                              </w:r>
                            </w:ins>
                            <w:del w:id="110" w:author="Eduardo Diogo Francisco Nazário" w:date="2022-06-12T02:54:00Z">
                              <w:r w:rsidR="006C0C78"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="006C0C78" w:rsidRPr="0010419F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"openxlsx"</w:delText>
                              </w:r>
                              <w:r w:rsidR="006C0C78"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7E22F854" w14:textId="143C6D39" w:rsidR="006C0C78" w:rsidRPr="0010419F" w:rsidDel="00EB6B15" w:rsidRDefault="006C0C78" w:rsidP="006C0C78">
                            <w:pPr>
                              <w:rPr>
                                <w:del w:id="111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12" w:author="Eduardo Diogo Francisco Nazário" w:date="2022-06-12T04:15:00Z">
                              <w:r w:rsidRPr="0010419F" w:rsidDel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10419F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"ggplot2"</w:delText>
                              </w:r>
                              <w:r w:rsidRPr="0010419F" w:rsidDel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1E9DAFB2" w14:textId="451895EB" w:rsidR="006C0C78" w:rsidRPr="0010419F" w:rsidDel="00EB6B15" w:rsidRDefault="006C0C78" w:rsidP="006C0C78">
                            <w:pPr>
                              <w:rPr>
                                <w:del w:id="113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14" w:author="Eduardo Diogo Francisco Nazário" w:date="2022-06-12T02:55:00Z">
                              <w:r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"dplyr"</w:delText>
                              </w:r>
                              <w:r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269F8D6" w14:textId="4D7043DE" w:rsidR="006C0C78" w:rsidRPr="0010419F" w:rsidDel="00B61055" w:rsidRDefault="006C0C78" w:rsidP="00CF1777">
                            <w:pPr>
                              <w:rPr>
                                <w:del w:id="11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1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"reshape2"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67BF3EC" w14:textId="522391E1" w:rsidR="006C0C78" w:rsidRPr="0010419F" w:rsidDel="00B23011" w:rsidRDefault="006C0C78" w:rsidP="0057629C">
                            <w:pPr>
                              <w:rPr>
                                <w:del w:id="117" w:author="Eduardo Diogo Francisco Nazário" w:date="2022-06-12T01:44:00Z"/>
                                <w:color w:val="000000" w:themeColor="text1"/>
                                <w:sz w:val="20"/>
                                <w:szCs w:val="20"/>
                                <w:lang w:val="en-US"/>
                                <w:rPrChange w:id="118" w:author="Eduardo Diogo Francisco Nazário" w:date="2022-06-12T04:15:00Z">
                                  <w:rPr>
                                    <w:del w:id="119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20" w:author="Eduardo Diogo Francisco Nazário" w:date="2022-06-12T03:03:00Z">
                                <w:pPr/>
                              </w:pPrChange>
                            </w:pPr>
                            <w:del w:id="12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"stringr"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C4977D4" w14:textId="3A02524E" w:rsidR="006C0C78" w:rsidRPr="0010419F" w:rsidDel="00B23011" w:rsidRDefault="006C0C78" w:rsidP="0057629C">
                            <w:pPr>
                              <w:rPr>
                                <w:del w:id="12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23" w:author="Eduardo Diogo Francisco Nazário" w:date="2022-06-12T03:03:00Z">
                                <w:pPr/>
                              </w:pPrChange>
                            </w:pPr>
                          </w:p>
                          <w:p w14:paraId="228C4A17" w14:textId="0501B49D" w:rsidR="008001FA" w:rsidRPr="0010419F" w:rsidDel="00B23011" w:rsidRDefault="008001FA" w:rsidP="0057629C">
                            <w:pPr>
                              <w:rPr>
                                <w:del w:id="12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125" w:author="Eduardo Diogo Francisco Nazário" w:date="2022-06-12T04:15:00Z">
                                  <w:rPr>
                                    <w:del w:id="126" w:author="Eduardo Diogo Francisco Nazário" w:date="2022-06-12T01:44:00Z"/>
                                    <w:sz w:val="20"/>
                                    <w:szCs w:val="20"/>
                                  </w:rPr>
                                </w:rPrChange>
                              </w:rPr>
                              <w:pPrChange w:id="127" w:author="Eduardo Diogo Francisco Nazário" w:date="2022-06-12T03:03:00Z">
                                <w:pPr/>
                              </w:pPrChange>
                            </w:pPr>
                            <w:del w:id="128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29" w:author="Eduardo Diogo Francisco Nazário" w:date="2022-06-12T04:1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delText># Países a Usar</w:delText>
                              </w:r>
                            </w:del>
                          </w:p>
                          <w:p w14:paraId="5986EAB6" w14:textId="743FDED8" w:rsidR="006C0C78" w:rsidRPr="0010419F" w:rsidDel="00B23011" w:rsidRDefault="006C0C78" w:rsidP="0057629C">
                            <w:pPr>
                              <w:rPr>
                                <w:del w:id="13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31" w:author="Eduardo Diogo Francisco Nazário" w:date="2022-06-12T03:03:00Z">
                                <w:pPr/>
                              </w:pPrChange>
                            </w:pPr>
                            <w:del w:id="132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 &lt;- c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("UK - Reino Unido"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Espanha"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Finlândia"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7E73B22" w14:textId="5A79520D" w:rsidR="006C0C78" w:rsidRPr="0010419F" w:rsidDel="00B23011" w:rsidRDefault="006C0C78" w:rsidP="0057629C">
                            <w:pPr>
                              <w:rPr>
                                <w:del w:id="13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34" w:author="Eduardo Diogo Francisco Nazário" w:date="2022-06-12T03:03:00Z">
                                <w:pPr/>
                              </w:pPrChange>
                            </w:pPr>
                            <w:del w:id="135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paisesProcessados&lt;- unlist(lapply(paises, str_replace_all,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6CD45A38" w14:textId="7B4DADB6" w:rsidR="006C0C78" w:rsidRPr="0010419F" w:rsidDel="00B23011" w:rsidRDefault="006C0C78" w:rsidP="0057629C">
                            <w:pPr>
                              <w:rPr>
                                <w:del w:id="13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37" w:author="Eduardo Diogo Francisco Nazário" w:date="2022-06-12T03:03:00Z">
                                <w:pPr/>
                              </w:pPrChange>
                            </w:pPr>
                          </w:p>
                          <w:p w14:paraId="29961280" w14:textId="2E55E43A" w:rsidR="006C0C78" w:rsidRPr="0010419F" w:rsidDel="00B23011" w:rsidRDefault="006C0C78" w:rsidP="0057629C">
                            <w:pPr>
                              <w:rPr>
                                <w:del w:id="138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39" w:author="Eduardo Diogo Francisco Nazário" w:date="2022-06-12T04:15:00Z">
                                  <w:rPr>
                                    <w:del w:id="140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41" w:author="Eduardo Diogo Francisco Nazário" w:date="2022-06-12T03:03:00Z">
                                <w:pPr/>
                              </w:pPrChange>
                            </w:pPr>
                            <w:del w:id="142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43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Homens</w:delText>
                              </w:r>
                            </w:del>
                          </w:p>
                          <w:p w14:paraId="34705D5E" w14:textId="648C5793" w:rsidR="006C0C78" w:rsidRPr="0010419F" w:rsidDel="00B23011" w:rsidRDefault="006C0C78" w:rsidP="0057629C">
                            <w:pPr>
                              <w:rPr>
                                <w:del w:id="144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45" w:author="Eduardo Diogo Francisco Nazário" w:date="2022-06-12T03:03:00Z">
                                <w:pPr/>
                              </w:pPrChange>
                            </w:pPr>
                            <w:del w:id="14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read.xlsx(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7C399B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rows = c(9:70), cols = c(1,36:69))  %&gt;%  </w:delText>
                              </w:r>
                            </w:del>
                          </w:p>
                          <w:p w14:paraId="494A8B47" w14:textId="1E3E5F7A" w:rsidR="006C0C78" w:rsidRPr="0010419F" w:rsidDel="00B23011" w:rsidRDefault="006C0C78" w:rsidP="0057629C">
                            <w:pPr>
                              <w:rPr>
                                <w:del w:id="147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48" w:author="Eduardo Diogo Francisco Nazário" w:date="2022-06-12T03:03:00Z">
                                <w:pPr/>
                              </w:pPrChange>
                            </w:pPr>
                            <w:del w:id="149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select( (paisesProcessados) | X1) %&gt;% filter(X1 %in% 2002:2019)</w:delText>
                              </w:r>
                            </w:del>
                          </w:p>
                          <w:p w14:paraId="4BCDED45" w14:textId="33EA44D4" w:rsidR="006C0C78" w:rsidRPr="0010419F" w:rsidDel="00B23011" w:rsidRDefault="006C0C78" w:rsidP="0057629C">
                            <w:pPr>
                              <w:rPr>
                                <w:del w:id="150" w:author="Eduardo Diogo Francisco Nazário" w:date="2022-06-12T01:44:00Z"/>
                                <w:sz w:val="20"/>
                                <w:szCs w:val="20"/>
                                <w:rPrChange w:id="151" w:author="Eduardo Diogo Francisco Nazário" w:date="2022-06-12T04:15:00Z">
                                  <w:rPr>
                                    <w:del w:id="15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53" w:author="Eduardo Diogo Francisco Nazário" w:date="2022-06-12T03:03:00Z">
                                <w:pPr/>
                              </w:pPrChange>
                            </w:pPr>
                            <w:del w:id="15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colnames(dadosHomens) &lt;-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36145F09" w14:textId="3F3DC54A" w:rsidR="006C0C78" w:rsidRPr="0010419F" w:rsidDel="00B23011" w:rsidRDefault="006C0C78" w:rsidP="0057629C">
                            <w:pPr>
                              <w:rPr>
                                <w:del w:id="15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56" w:author="Eduardo Diogo Francisco Nazário" w:date="2022-06-12T03:03:00Z">
                                <w:pPr/>
                              </w:pPrChange>
                            </w:pPr>
                            <w:del w:id="157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melt(dadosHomens,id =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468EB67C" w14:textId="3FC67176" w:rsidR="006C0C78" w:rsidRPr="0010419F" w:rsidDel="00B23011" w:rsidRDefault="006C0C78" w:rsidP="0057629C">
                            <w:pPr>
                              <w:rPr>
                                <w:del w:id="15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59" w:author="Eduardo Diogo Francisco Nazário" w:date="2022-06-12T03:03:00Z">
                                <w:pPr/>
                              </w:pPrChange>
                            </w:pPr>
                          </w:p>
                          <w:p w14:paraId="6BFB8132" w14:textId="62CD39DA" w:rsidR="006C0C78" w:rsidRPr="0010419F" w:rsidDel="00B23011" w:rsidRDefault="006C0C78" w:rsidP="0057629C">
                            <w:pPr>
                              <w:rPr>
                                <w:del w:id="16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61" w:author="Eduardo Diogo Francisco Nazário" w:date="2022-06-12T04:15:00Z">
                                  <w:rPr>
                                    <w:del w:id="16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63" w:author="Eduardo Diogo Francisco Nazário" w:date="2022-06-12T03:03:00Z">
                                <w:pPr/>
                              </w:pPrChange>
                            </w:pPr>
                            <w:del w:id="164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65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Mulheres</w:delText>
                              </w:r>
                            </w:del>
                          </w:p>
                          <w:p w14:paraId="53259DEA" w14:textId="678707CA" w:rsidR="008001FA" w:rsidRPr="0010419F" w:rsidDel="00B23011" w:rsidRDefault="006C0C78" w:rsidP="0057629C">
                            <w:pPr>
                              <w:rPr>
                                <w:del w:id="16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67" w:author="Eduardo Diogo Francisco Nazário" w:date="2022-06-12T03:03:00Z">
                                <w:pPr/>
                              </w:pPrChange>
                            </w:pPr>
                            <w:del w:id="168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read.xlsx(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8001FA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rows = c(9:70), cols = c(1,70:104)) %&gt;%</w:delText>
                              </w:r>
                            </w:del>
                          </w:p>
                          <w:p w14:paraId="38C63425" w14:textId="568F4A5C" w:rsidR="006C0C78" w:rsidRPr="0010419F" w:rsidDel="00B23011" w:rsidRDefault="008001FA" w:rsidP="0057629C">
                            <w:pPr>
                              <w:rPr>
                                <w:del w:id="16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70" w:author="Eduardo Diogo Francisco Nazário" w:date="2022-06-12T03:03:00Z">
                                <w:pPr/>
                              </w:pPrChange>
                            </w:pPr>
                            <w:del w:id="17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select((paisesProcessados) | X1) %&gt;%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filter(X1 %in% 2002:2019)</w:delText>
                              </w:r>
                            </w:del>
                          </w:p>
                          <w:p w14:paraId="26CB3F3E" w14:textId="2605B09F" w:rsidR="006C0C78" w:rsidRPr="0010419F" w:rsidDel="00B23011" w:rsidRDefault="006C0C78" w:rsidP="0057629C">
                            <w:pPr>
                              <w:rPr>
                                <w:del w:id="17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73" w:author="Eduardo Diogo Francisco Nazário" w:date="2022-06-12T03:03:00Z">
                                <w:pPr/>
                              </w:pPrChange>
                            </w:pPr>
                            <w:del w:id="17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colnames(dadosMulheres) &lt;-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E45F228" w14:textId="22BAA7AF" w:rsidR="006C0C78" w:rsidRPr="0010419F" w:rsidDel="00B23011" w:rsidRDefault="006C0C78" w:rsidP="0057629C">
                            <w:pPr>
                              <w:rPr>
                                <w:del w:id="17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76" w:author="Eduardo Diogo Francisco Nazário" w:date="2022-06-12T03:03:00Z">
                                <w:pPr/>
                              </w:pPrChange>
                            </w:pPr>
                            <w:del w:id="177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melt(dadosMulheres,id =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3C67D10F" w14:textId="6DBFA9E1" w:rsidR="006C0C78" w:rsidRPr="0010419F" w:rsidDel="00B23011" w:rsidRDefault="006C0C78" w:rsidP="0057629C">
                            <w:pPr>
                              <w:rPr>
                                <w:del w:id="17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79" w:author="Eduardo Diogo Francisco Nazário" w:date="2022-06-12T03:03:00Z">
                                <w:pPr/>
                              </w:pPrChange>
                            </w:pPr>
                          </w:p>
                          <w:p w14:paraId="75CBEED5" w14:textId="2CADFA0F" w:rsidR="006C0C78" w:rsidRPr="0010419F" w:rsidDel="00B23011" w:rsidRDefault="006C0C78" w:rsidP="0057629C">
                            <w:pPr>
                              <w:rPr>
                                <w:del w:id="18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81" w:author="Eduardo Diogo Francisco Nazário" w:date="2022-06-12T04:15:00Z">
                                  <w:rPr>
                                    <w:del w:id="18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83" w:author="Eduardo Diogo Francisco Nazário" w:date="2022-06-12T03:03:00Z">
                                <w:pPr/>
                              </w:pPrChange>
                            </w:pPr>
                            <w:del w:id="184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85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Retirar dados inexistentes</w:delText>
                              </w:r>
                            </w:del>
                          </w:p>
                          <w:p w14:paraId="2B965F09" w14:textId="0E93E2AB" w:rsidR="006C0C78" w:rsidRPr="0010419F" w:rsidDel="00B23011" w:rsidRDefault="006C0C78" w:rsidP="0057629C">
                            <w:pPr>
                              <w:rPr>
                                <w:del w:id="18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87" w:author="Eduardo Diogo Francisco Nazário" w:date="2022-06-12T03:03:00Z">
                                <w:pPr/>
                              </w:pPrChange>
                            </w:pPr>
                            <w:del w:id="188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dadosTotais &lt;- rbind(dadosMulheres, dadosHomens) %&gt;% filter(value != 0)</w:delText>
                              </w:r>
                            </w:del>
                          </w:p>
                          <w:p w14:paraId="42C8A746" w14:textId="618D868A" w:rsidR="006C0C78" w:rsidRPr="0010419F" w:rsidDel="00B23011" w:rsidRDefault="006C0C78" w:rsidP="0057629C">
                            <w:pPr>
                              <w:rPr>
                                <w:del w:id="18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90" w:author="Eduardo Diogo Francisco Nazário" w:date="2022-06-12T03:03:00Z">
                                <w:pPr/>
                              </w:pPrChange>
                            </w:pPr>
                            <w:del w:id="19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colnames(dadosTotais)&lt;-c(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"Pais"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"EMV"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6C5FB74" w14:textId="0D6F3A19" w:rsidR="006C0C78" w:rsidRPr="0010419F" w:rsidDel="00B23011" w:rsidRDefault="006C0C78" w:rsidP="0057629C">
                            <w:pPr>
                              <w:rPr>
                                <w:del w:id="19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193" w:author="Eduardo Diogo Francisco Nazário" w:date="2022-06-12T03:03:00Z">
                                <w:pPr/>
                              </w:pPrChange>
                            </w:pPr>
                          </w:p>
                          <w:p w14:paraId="144C4E83" w14:textId="4FE6825D" w:rsidR="006C0C78" w:rsidRPr="0010419F" w:rsidDel="00B23011" w:rsidRDefault="006C0C78" w:rsidP="0057629C">
                            <w:pPr>
                              <w:rPr>
                                <w:del w:id="19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95" w:author="Eduardo Diogo Francisco Nazário" w:date="2022-06-12T04:15:00Z">
                                  <w:rPr>
                                    <w:del w:id="196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197" w:author="Eduardo Diogo Francisco Nazário" w:date="2022-06-12T03:03:00Z">
                                <w:pPr/>
                              </w:pPrChange>
                            </w:pPr>
                            <w:del w:id="198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99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Gráfico</w:delText>
                              </w:r>
                            </w:del>
                          </w:p>
                          <w:p w14:paraId="388FAC7F" w14:textId="3F5BE60F" w:rsidR="006C0C78" w:rsidRPr="0010419F" w:rsidDel="00B23011" w:rsidRDefault="006C0C78" w:rsidP="0057629C">
                            <w:pPr>
                              <w:rPr>
                                <w:del w:id="20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01" w:author="Eduardo Diogo Francisco Nazário" w:date="2022-06-12T03:03:00Z">
                                <w:pPr/>
                              </w:pPrChange>
                            </w:pPr>
                            <w:del w:id="202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ggplot(dadosTotais, aes(x = Ano, y = EMV, color= Pais)) +</w:delText>
                              </w:r>
                              <w:r w:rsidR="008001FA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geom_line() +</w:delText>
                              </w:r>
                            </w:del>
                          </w:p>
                          <w:p w14:paraId="55F39BAE" w14:textId="466E7CFD" w:rsidR="00960B61" w:rsidRPr="0010419F" w:rsidRDefault="008001FA" w:rsidP="0057629C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  <w:pPrChange w:id="203" w:author="Eduardo Diogo Francisco Nazário" w:date="2022-06-12T03:03:00Z">
                                <w:pPr>
                                  <w:ind w:left="100"/>
                                </w:pPr>
                              </w:pPrChange>
                            </w:pPr>
                            <w:del w:id="20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labs(title=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Evolução da Esperança Média de Vida"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subtitle =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No UK, ES, FI por sexo"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+ ylab(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"Esperança Média de Vida"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205" w:author="Eduardo Diogo Francisco Nazário" w:date="2022-06-11T02:51:00Z">
                              <w:r w:rsidRPr="0010419F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20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>+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 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theme(plot.subtitle=element_text(size=10, hjust=0.03, color=</w:delText>
                              </w:r>
                              <w:r w:rsidR="006C0C78"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"#808080"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4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">
                <v:textbox>
                  <w:txbxContent>
                    <w:p w14:paraId="39A0525C" w14:textId="77777777" w:rsidR="0010419F" w:rsidRPr="0010419F" w:rsidRDefault="0010419F" w:rsidP="0010419F">
                      <w:pPr>
                        <w:rPr>
                          <w:ins w:id="207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08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library(</w:t>
                        </w:r>
                        <w:r w:rsidRPr="00C62A30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09" w:author="Eduardo Diogo Francisco Nazário" w:date="2022-06-12T04:4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"ggplot2"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); library(</w:t>
                        </w:r>
                        <w:r w:rsidRPr="00C62A30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10" w:author="Eduardo Diogo Francisco Nazário" w:date="2022-06-12T04:4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"dplyr"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); library(</w:t>
                        </w:r>
                        <w:r w:rsidRPr="00C62A30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11" w:author="Eduardo Diogo Francisco Nazário" w:date="2022-06-12T04:4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"reshape2"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5684634B" w14:textId="77777777" w:rsidR="0010419F" w:rsidRPr="0010419F" w:rsidRDefault="0010419F" w:rsidP="0010419F">
                      <w:pPr>
                        <w:rPr>
                          <w:ins w:id="212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</w:p>
                    <w:p w14:paraId="2FE22637" w14:textId="77777777" w:rsidR="0010419F" w:rsidRPr="0010419F" w:rsidRDefault="0010419F" w:rsidP="0010419F">
                      <w:pPr>
                        <w:rPr>
                          <w:ins w:id="213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14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set.seed(835)</w:t>
                        </w:r>
                      </w:ins>
                    </w:p>
                    <w:p w14:paraId="11E0CA06" w14:textId="77777777" w:rsidR="0010419F" w:rsidRPr="0010419F" w:rsidRDefault="0010419F" w:rsidP="0010419F">
                      <w:pPr>
                        <w:rPr>
                          <w:ins w:id="215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16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n_amostras &lt;- 750</w:t>
                        </w:r>
                      </w:ins>
                    </w:p>
                    <w:p w14:paraId="2AB79352" w14:textId="2D2CEAA6" w:rsidR="0010419F" w:rsidRPr="00B6752A" w:rsidRDefault="0010419F" w:rsidP="0010419F">
                      <w:pPr>
                        <w:rPr>
                          <w:ins w:id="217" w:author="Eduardo Diogo Francisco Nazário" w:date="2022-06-12T04:15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18" w:author="Eduardo Diogo Francisco Nazário" w:date="2022-06-12T04:43:00Z">
                            <w:rPr>
                              <w:ins w:id="219" w:author="Eduardo Diogo Francisco Nazário" w:date="2022-06-12T04:15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220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contaminar &lt;- 0.25                </w:t>
                        </w:r>
                      </w:ins>
                      <w:ins w:id="221" w:author="Eduardo Diogo Francisco Nazário" w:date="2022-06-12T04:19:00Z">
                        <w:r>
                          <w:rPr>
                            <w:sz w:val="20"/>
                            <w:szCs w:val="20"/>
                            <w:lang w:val="en-PT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en-PT"/>
                          </w:rPr>
                          <w:tab/>
                        </w:r>
                      </w:ins>
                      <w:ins w:id="222" w:author="Eduardo Diogo Francisco Nazário" w:date="2022-06-12T04:15:00Z">
                        <w:r w:rsidRPr="00B6752A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23" w:author="Eduardo Diogo Francisco Nazário" w:date="2022-06-12T04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% a contaminar</w:t>
                        </w:r>
                      </w:ins>
                    </w:p>
                    <w:p w14:paraId="08DBC9C6" w14:textId="2EDED277" w:rsidR="0010419F" w:rsidRPr="0010419F" w:rsidRDefault="0010419F" w:rsidP="0010419F">
                      <w:pPr>
                        <w:rPr>
                          <w:ins w:id="224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25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lambda &lt;- 0.35</w:t>
                        </w:r>
                      </w:ins>
                      <w:ins w:id="226" w:author="Eduardo Diogo Francisco Nazário" w:date="2022-06-12T04:20:00Z">
                        <w:r>
                          <w:rPr>
                            <w:sz w:val="20"/>
                            <w:szCs w:val="20"/>
                          </w:rPr>
                          <w:t xml:space="preserve">; </w:t>
                        </w:r>
                      </w:ins>
                      <w:ins w:id="227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lambda_c &lt;- 0.02</w:t>
                        </w:r>
                      </w:ins>
                      <w:ins w:id="228" w:author="Eduardo Diogo Francisco Nazário" w:date="2022-06-12T04:20:00Z">
                        <w:r w:rsidR="00D33F9D">
                          <w:rPr>
                            <w:sz w:val="20"/>
                            <w:szCs w:val="20"/>
                          </w:rPr>
                          <w:t xml:space="preserve">; </w:t>
                        </w:r>
                      </w:ins>
                      <w:ins w:id="229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nivel_confianca &lt;- 0.93</w:t>
                        </w:r>
                      </w:ins>
                    </w:p>
                    <w:p w14:paraId="72D5B859" w14:textId="5A4B369F" w:rsidR="0010419F" w:rsidRPr="0010419F" w:rsidRDefault="0010419F" w:rsidP="0010419F">
                      <w:pPr>
                        <w:rPr>
                          <w:ins w:id="230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31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alpha &lt;- (1-nivel_confianca)</w:t>
                        </w:r>
                      </w:ins>
                    </w:p>
                    <w:p w14:paraId="0C0E180F" w14:textId="4538934D" w:rsidR="0010419F" w:rsidRPr="00B6752A" w:rsidRDefault="0010419F" w:rsidP="0010419F">
                      <w:pPr>
                        <w:rPr>
                          <w:ins w:id="232" w:author="Eduardo Diogo Francisco Nazário" w:date="2022-06-12T04:15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33" w:author="Eduardo Diogo Francisco Nazário" w:date="2022-06-12T04:43:00Z">
                            <w:rPr>
                              <w:ins w:id="234" w:author="Eduardo Diogo Francisco Nazário" w:date="2022-06-12T04:15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235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qnt_dnorm &lt;- qnorm(1-alpha/2)     </w:t>
                        </w:r>
                      </w:ins>
                      <w:ins w:id="236" w:author="Eduardo Diogo Francisco Nazário" w:date="2022-06-12T04:19:00Z">
                        <w:r>
                          <w:rPr>
                            <w:sz w:val="20"/>
                            <w:szCs w:val="20"/>
                            <w:lang w:val="en-PT"/>
                          </w:rPr>
                          <w:tab/>
                        </w:r>
                      </w:ins>
                      <w:ins w:id="237" w:author="Eduardo Diogo Francisco Nazário" w:date="2022-06-12T04:15:00Z">
                        <w:r w:rsidRPr="00B6752A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38" w:author="Eduardo Diogo Francisco Nazário" w:date="2022-06-12T04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Quantis de Distribuição Normal</w:t>
                        </w:r>
                      </w:ins>
                    </w:p>
                    <w:p w14:paraId="13BDB651" w14:textId="77777777" w:rsidR="0010419F" w:rsidRPr="0010419F" w:rsidRDefault="0010419F" w:rsidP="0010419F">
                      <w:pPr>
                        <w:rPr>
                          <w:ins w:id="239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</w:p>
                    <w:p w14:paraId="7E929955" w14:textId="6429083B" w:rsidR="0010419F" w:rsidRPr="0010419F" w:rsidRDefault="0010419F" w:rsidP="0010419F">
                      <w:pPr>
                        <w:rPr>
                          <w:ins w:id="240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41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mediaAmostrasN &lt;- c()</w:t>
                        </w:r>
                      </w:ins>
                      <w:ins w:id="242" w:author="Eduardo Diogo Francisco Nazário" w:date="2022-06-12T04:16:00Z">
                        <w:r>
                          <w:rPr>
                            <w:sz w:val="20"/>
                            <w:szCs w:val="20"/>
                          </w:rPr>
                          <w:t xml:space="preserve">; </w:t>
                        </w:r>
                      </w:ins>
                      <w:ins w:id="243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mediaAmostrasNC &lt;- c()</w:t>
                        </w:r>
                      </w:ins>
                    </w:p>
                    <w:p w14:paraId="59115920" w14:textId="77777777" w:rsidR="0010419F" w:rsidRPr="0010419F" w:rsidRDefault="0010419F" w:rsidP="0010419F">
                      <w:pPr>
                        <w:rPr>
                          <w:ins w:id="244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45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valor_n &lt;- c()</w:t>
                        </w:r>
                      </w:ins>
                    </w:p>
                    <w:p w14:paraId="0994F539" w14:textId="77777777" w:rsidR="0010419F" w:rsidRPr="0010419F" w:rsidRDefault="0010419F" w:rsidP="0010419F">
                      <w:pPr>
                        <w:rPr>
                          <w:ins w:id="246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47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for (j in 1:25) {</w:t>
                        </w:r>
                      </w:ins>
                    </w:p>
                    <w:p w14:paraId="633F1AF6" w14:textId="412EE0A3" w:rsidR="0010419F" w:rsidRPr="0010419F" w:rsidRDefault="0010419F" w:rsidP="0010419F">
                      <w:pPr>
                        <w:rPr>
                          <w:ins w:id="248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49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amostrasN &lt;- c()</w:t>
                        </w:r>
                      </w:ins>
                      <w:ins w:id="250" w:author="Eduardo Diogo Francisco Nazário" w:date="2022-06-12T04:16:00Z">
                        <w:r>
                          <w:rPr>
                            <w:sz w:val="20"/>
                            <w:szCs w:val="20"/>
                          </w:rPr>
                          <w:t xml:space="preserve">; </w:t>
                        </w:r>
                      </w:ins>
                      <w:ins w:id="251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amostrasNC &lt;- c(</w:t>
                        </w:r>
                      </w:ins>
                      <w:ins w:id="252" w:author="Eduardo Diogo Francisco Nazário" w:date="2022-06-12T04:19:00Z"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ins>
                      <w:ins w:id="253" w:author="Eduardo Diogo Francisco Nazário" w:date="2022-06-12T04:15:00Z">
                        <w:r w:rsidRPr="00B6752A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54" w:author="Eduardo Diogo Francisco Nazário" w:date="2022-06-12T04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# </w:t>
                        </w:r>
                      </w:ins>
                      <w:proofErr w:type="spellStart"/>
                      <w:ins w:id="255" w:author="Eduardo Diogo Francisco Nazário" w:date="2022-06-12T04:16:00Z">
                        <w:r w:rsidRPr="00B6752A">
                          <w:rPr>
                            <w:color w:val="2F5496" w:themeColor="accent1" w:themeShade="BF"/>
                            <w:sz w:val="20"/>
                            <w:szCs w:val="20"/>
                            <w:rPrChange w:id="256" w:author="Eduardo Diogo Francisco Nazário" w:date="2022-06-12T04:43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amostraNC</w:t>
                        </w:r>
                        <w:proofErr w:type="spellEnd"/>
                        <w:r w:rsidRPr="00B6752A">
                          <w:rPr>
                            <w:color w:val="2F5496" w:themeColor="accent1" w:themeShade="BF"/>
                            <w:sz w:val="20"/>
                            <w:szCs w:val="20"/>
                            <w:rPrChange w:id="257" w:author="Eduardo Diogo Francisco Nazário" w:date="2022-06-12T04:43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= </w:t>
                        </w:r>
                      </w:ins>
                      <w:ins w:id="258" w:author="Eduardo Diogo Francisco Nazário" w:date="2022-06-12T04:15:00Z">
                        <w:r w:rsidRPr="00B6752A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59" w:author="Eduardo Diogo Francisco Nazário" w:date="2022-06-12T04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Amostra Contaminada</w:t>
                        </w:r>
                      </w:ins>
                    </w:p>
                    <w:p w14:paraId="06FA29BC" w14:textId="77777777" w:rsidR="0010419F" w:rsidRPr="0010419F" w:rsidRDefault="0010419F" w:rsidP="0010419F">
                      <w:pPr>
                        <w:rPr>
                          <w:ins w:id="260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61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dimensao &lt;- 100*j</w:t>
                        </w:r>
                      </w:ins>
                    </w:p>
                    <w:p w14:paraId="461FC705" w14:textId="77777777" w:rsidR="0010419F" w:rsidRPr="0010419F" w:rsidRDefault="0010419F" w:rsidP="0010419F">
                      <w:pPr>
                        <w:rPr>
                          <w:ins w:id="262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63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for (i in 1:n_amostras) {</w:t>
                        </w:r>
                      </w:ins>
                    </w:p>
                    <w:p w14:paraId="4C22EDB9" w14:textId="77777777" w:rsidR="0010419F" w:rsidRPr="0010419F" w:rsidRDefault="0010419F" w:rsidP="0010419F">
                      <w:pPr>
                        <w:rPr>
                          <w:ins w:id="264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65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  descontaminados &lt;- rexp(dimensao, lambda)</w:t>
                        </w:r>
                      </w:ins>
                    </w:p>
                    <w:p w14:paraId="7306A30D" w14:textId="77777777" w:rsidR="0010419F" w:rsidRPr="0010419F" w:rsidRDefault="0010419F" w:rsidP="0010419F">
                      <w:pPr>
                        <w:rPr>
                          <w:ins w:id="266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67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  contaminados &lt;- rexp(dimensao*contaminar, lambda_c)</w:t>
                        </w:r>
                      </w:ins>
                    </w:p>
                    <w:p w14:paraId="60AA298C" w14:textId="77777777" w:rsidR="0010419F" w:rsidRPr="0010419F" w:rsidRDefault="0010419F" w:rsidP="0010419F">
                      <w:pPr>
                        <w:rPr>
                          <w:ins w:id="268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69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  amostraContaminada &lt;- append(contaminados, descontaminados[(dimensao*contaminar + 1):(dimensao)])</w:t>
                        </w:r>
                      </w:ins>
                    </w:p>
                    <w:p w14:paraId="7B08DB90" w14:textId="77777777" w:rsidR="0010419F" w:rsidRPr="0010419F" w:rsidRDefault="0010419F" w:rsidP="0010419F">
                      <w:pPr>
                        <w:rPr>
                          <w:ins w:id="270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71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  amostrasN[i]&lt;- 2* qnt_dnorm / sqrt(dimensao) / mean(descontaminados)</w:t>
                        </w:r>
                      </w:ins>
                    </w:p>
                    <w:p w14:paraId="1DDC1F3F" w14:textId="77777777" w:rsidR="0010419F" w:rsidRPr="0010419F" w:rsidRDefault="0010419F" w:rsidP="0010419F">
                      <w:pPr>
                        <w:rPr>
                          <w:ins w:id="272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73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  amostrasNC[i]&lt;- 2* qnt_dnorm / sqrt(dimensao) / mean(amostraContaminada)</w:t>
                        </w:r>
                      </w:ins>
                    </w:p>
                    <w:p w14:paraId="20A77826" w14:textId="77777777" w:rsidR="0010419F" w:rsidRPr="0010419F" w:rsidRDefault="0010419F" w:rsidP="0010419F">
                      <w:pPr>
                        <w:rPr>
                          <w:ins w:id="274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75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}</w:t>
                        </w:r>
                      </w:ins>
                    </w:p>
                    <w:p w14:paraId="53B90F7D" w14:textId="77777777" w:rsidR="0010419F" w:rsidRPr="0010419F" w:rsidRDefault="0010419F" w:rsidP="0010419F">
                      <w:pPr>
                        <w:rPr>
                          <w:ins w:id="276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77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valor_n[j] = dimensao</w:t>
                        </w:r>
                      </w:ins>
                    </w:p>
                    <w:p w14:paraId="7D940566" w14:textId="77777777" w:rsidR="0010419F" w:rsidRPr="0010419F" w:rsidRDefault="0010419F" w:rsidP="0010419F">
                      <w:pPr>
                        <w:rPr>
                          <w:ins w:id="278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79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mediaAmostrasN[j] &lt;- mean(amostrasN)</w:t>
                        </w:r>
                      </w:ins>
                    </w:p>
                    <w:p w14:paraId="32A015D6" w14:textId="624704B1" w:rsidR="0010419F" w:rsidRPr="0010419F" w:rsidRDefault="0010419F" w:rsidP="0010419F">
                      <w:pPr>
                        <w:rPr>
                          <w:ins w:id="280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81" w:author="Eduardo Diogo Francisco Nazário" w:date="2022-06-12T04:19:00Z"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ins>
                      <w:ins w:id="282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mediaAmostrasNC[j] &lt;- mean(amostrasNC)</w:t>
                        </w:r>
                      </w:ins>
                    </w:p>
                    <w:p w14:paraId="42728F47" w14:textId="77777777" w:rsidR="0010419F" w:rsidRPr="0010419F" w:rsidRDefault="0010419F" w:rsidP="0010419F">
                      <w:pPr>
                        <w:rPr>
                          <w:ins w:id="283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284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}</w:t>
                        </w:r>
                      </w:ins>
                    </w:p>
                    <w:p w14:paraId="3FEF7D25" w14:textId="77777777" w:rsidR="0010419F" w:rsidRPr="0010419F" w:rsidRDefault="0010419F" w:rsidP="0010419F">
                      <w:pPr>
                        <w:rPr>
                          <w:ins w:id="285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</w:p>
                    <w:p w14:paraId="71C8A9CF" w14:textId="7E20FCE6" w:rsidR="0010419F" w:rsidRDefault="0010419F" w:rsidP="0010419F">
                      <w:pPr>
                        <w:rPr>
                          <w:ins w:id="286" w:author="Eduardo Diogo Francisco Nazário" w:date="2022-06-12T04:17:00Z"/>
                          <w:sz w:val="20"/>
                          <w:szCs w:val="20"/>
                          <w:lang w:val="en-PT"/>
                        </w:rPr>
                      </w:pPr>
                      <w:ins w:id="287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dados &lt;- data.frame(N = valor_n, MA = mediaAmostrasN, MAC = mediaAmostrasNC) %&gt;% melt(id =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88" w:author="Eduardo Diogo Francisco Nazário" w:date="2022-06-12T04:4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"N"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2F875DD7" w14:textId="77777777" w:rsidR="0010419F" w:rsidRDefault="0010419F" w:rsidP="0010419F">
                      <w:pPr>
                        <w:rPr>
                          <w:ins w:id="289" w:author="Eduardo Diogo Francisco Nazário" w:date="2022-06-12T04:19:00Z"/>
                          <w:sz w:val="20"/>
                          <w:szCs w:val="20"/>
                          <w:lang w:val="en-PT"/>
                        </w:rPr>
                      </w:pPr>
                    </w:p>
                    <w:p w14:paraId="3E3EEE69" w14:textId="0446E9E3" w:rsidR="0010419F" w:rsidRDefault="0010419F" w:rsidP="0010419F">
                      <w:pPr>
                        <w:rPr>
                          <w:ins w:id="290" w:author="Eduardo Diogo Francisco Nazário" w:date="2022-06-12T04:18:00Z"/>
                          <w:sz w:val="20"/>
                          <w:szCs w:val="20"/>
                          <w:lang w:val="en-PT"/>
                        </w:rPr>
                      </w:pPr>
                      <w:ins w:id="291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ggplot(dados, aes(x = N, y = value, color = variable)) +</w:t>
                        </w:r>
                      </w:ins>
                      <w:ins w:id="292" w:author="Eduardo Diogo Francisco Nazário" w:date="2022-06-12T04:17:00Z">
                        <w:r w:rsidRPr="0010419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93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geom_point() +</w:t>
                        </w:r>
                      </w:ins>
                      <w:ins w:id="294" w:author="Eduardo Diogo Francisco Nazário" w:date="2022-06-12T04:17:00Z">
                        <w:r w:rsidRPr="0010419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95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labs(</w:t>
                        </w:r>
                      </w:ins>
                      <w:ins w:id="296" w:author="Eduardo Diogo Francisco Nazário" w:date="2022-06-12T04:18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y =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97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"Média da Amplitude dos IC"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,</w:t>
                        </w:r>
                      </w:ins>
                    </w:p>
                    <w:p w14:paraId="4F92B83A" w14:textId="5C2C1795" w:rsidR="0010419F" w:rsidRPr="0010419F" w:rsidRDefault="0010419F" w:rsidP="0010419F">
                      <w:pPr>
                        <w:rPr>
                          <w:ins w:id="298" w:author="Eduardo Diogo Francisco Nazário" w:date="2022-06-12T04:15:00Z"/>
                          <w:sz w:val="20"/>
                          <w:szCs w:val="20"/>
                          <w:rPrChange w:id="299" w:author="Eduardo Diogo Francisco Nazário" w:date="2022-06-12T04:18:00Z">
                            <w:rPr>
                              <w:ins w:id="300" w:author="Eduardo Diogo Francisco Nazário" w:date="2022-06-12T04:15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301" w:author="Eduardo Diogo Francisco Nazário" w:date="2022-06-12T04:18:00Z"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x =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02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"Tamanho da Amostra (n)"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</w:ins>
                      <w:ins w:id="303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title =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04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"Média da amplitude dos IC em função da dimensão da amostra (n)"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,</w:t>
                        </w:r>
                      </w:ins>
                    </w:p>
                    <w:p w14:paraId="39DC870E" w14:textId="4CE2E9BE" w:rsidR="0010419F" w:rsidRPr="0010419F" w:rsidRDefault="0010419F" w:rsidP="0010419F">
                      <w:pPr>
                        <w:rPr>
                          <w:ins w:id="305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306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     subtitle =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07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"com/sem contaminação por distribuição que modela outliers"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 +</w:t>
                        </w:r>
                      </w:ins>
                    </w:p>
                    <w:p w14:paraId="5C3609E9" w14:textId="77777777" w:rsidR="0010419F" w:rsidRPr="0010419F" w:rsidRDefault="0010419F" w:rsidP="0010419F">
                      <w:pPr>
                        <w:rPr>
                          <w:ins w:id="308" w:author="Eduardo Diogo Francisco Nazário" w:date="2022-06-12T04:15:00Z"/>
                          <w:sz w:val="20"/>
                          <w:szCs w:val="20"/>
                          <w:lang w:val="en-PT"/>
                        </w:rPr>
                      </w:pPr>
                      <w:ins w:id="309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scale_color_discrete(name =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10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"Contaminação"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, labels = c("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11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MA(n) - Descontaminada"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, 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12" w:author="Eduardo Diogo Francisco Nazário" w:date="2022-06-12T04:4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"MAc(n) - Contaminada"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)) +</w:t>
                        </w:r>
                      </w:ins>
                    </w:p>
                    <w:p w14:paraId="5538C679" w14:textId="20272A14" w:rsidR="006C0C78" w:rsidRPr="0010419F" w:rsidDel="00EB6B15" w:rsidRDefault="0010419F" w:rsidP="0010419F">
                      <w:pPr>
                        <w:rPr>
                          <w:del w:id="313" w:author="Eduardo Diogo Francisco Nazário" w:date="2022-06-12T02:54:00Z"/>
                          <w:sz w:val="20"/>
                          <w:szCs w:val="20"/>
                          <w:lang w:val="en-PT"/>
                        </w:rPr>
                      </w:pPr>
                      <w:ins w:id="314" w:author="Eduardo Diogo Francisco Nazário" w:date="2022-06-12T04:15:00Z"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 xml:space="preserve">  theme(plot.subtitle=element_text(size=10, hjust=0.03, color=</w:t>
                        </w:r>
                        <w:r w:rsidRPr="00B6752A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15" w:author="Eduardo Diogo Francisco Nazário" w:date="2022-06-12T04:4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"#808080"</w:t>
                        </w:r>
                        <w:r w:rsidRPr="0010419F">
                          <w:rPr>
                            <w:sz w:val="20"/>
                            <w:szCs w:val="20"/>
                            <w:lang w:val="en-PT"/>
                          </w:rPr>
                          <w:t>))</w:t>
                        </w:r>
                      </w:ins>
                      <w:del w:id="316" w:author="Eduardo Diogo Francisco Nazário" w:date="2022-06-12T02:54:00Z">
                        <w:r w:rsidR="006C0C78"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="006C0C78" w:rsidRPr="0010419F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"openxlsx"</w:delText>
                        </w:r>
                        <w:r w:rsidR="006C0C78"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7E22F854" w14:textId="143C6D39" w:rsidR="006C0C78" w:rsidRPr="0010419F" w:rsidDel="00EB6B15" w:rsidRDefault="006C0C78" w:rsidP="006C0C78">
                      <w:pPr>
                        <w:rPr>
                          <w:del w:id="317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318" w:author="Eduardo Diogo Francisco Nazário" w:date="2022-06-12T04:15:00Z">
                        <w:r w:rsidRPr="0010419F" w:rsidDel="0010419F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10419F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"ggplot2"</w:delText>
                        </w:r>
                        <w:r w:rsidRPr="0010419F" w:rsidDel="0010419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1E9DAFB2" w14:textId="451895EB" w:rsidR="006C0C78" w:rsidRPr="0010419F" w:rsidDel="00EB6B15" w:rsidRDefault="006C0C78" w:rsidP="006C0C78">
                      <w:pPr>
                        <w:rPr>
                          <w:del w:id="319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320" w:author="Eduardo Diogo Francisco Nazário" w:date="2022-06-12T02:55:00Z">
                        <w:r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"dplyr"</w:delText>
                        </w:r>
                        <w:r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269F8D6" w14:textId="4D7043DE" w:rsidR="006C0C78" w:rsidRPr="0010419F" w:rsidDel="00B61055" w:rsidRDefault="006C0C78" w:rsidP="00CF1777">
                      <w:pPr>
                        <w:rPr>
                          <w:del w:id="32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32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"reshape2"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67BF3EC" w14:textId="522391E1" w:rsidR="006C0C78" w:rsidRPr="0010419F" w:rsidDel="00B23011" w:rsidRDefault="006C0C78" w:rsidP="0057629C">
                      <w:pPr>
                        <w:rPr>
                          <w:del w:id="323" w:author="Eduardo Diogo Francisco Nazário" w:date="2022-06-12T01:44:00Z"/>
                          <w:color w:val="000000" w:themeColor="text1"/>
                          <w:sz w:val="20"/>
                          <w:szCs w:val="20"/>
                          <w:lang w:val="en-US"/>
                          <w:rPrChange w:id="324" w:author="Eduardo Diogo Francisco Nazário" w:date="2022-06-12T04:15:00Z">
                            <w:rPr>
                              <w:del w:id="325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26" w:author="Eduardo Diogo Francisco Nazário" w:date="2022-06-12T03:03:00Z">
                          <w:pPr/>
                        </w:pPrChange>
                      </w:pPr>
                      <w:del w:id="32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"stringr"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C4977D4" w14:textId="3A02524E" w:rsidR="006C0C78" w:rsidRPr="0010419F" w:rsidDel="00B23011" w:rsidRDefault="006C0C78" w:rsidP="0057629C">
                      <w:pPr>
                        <w:rPr>
                          <w:del w:id="32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29" w:author="Eduardo Diogo Francisco Nazário" w:date="2022-06-12T03:03:00Z">
                          <w:pPr/>
                        </w:pPrChange>
                      </w:pPr>
                    </w:p>
                    <w:p w14:paraId="228C4A17" w14:textId="0501B49D" w:rsidR="008001FA" w:rsidRPr="0010419F" w:rsidDel="00B23011" w:rsidRDefault="008001FA" w:rsidP="0057629C">
                      <w:pPr>
                        <w:rPr>
                          <w:del w:id="330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331" w:author="Eduardo Diogo Francisco Nazário" w:date="2022-06-12T04:15:00Z">
                            <w:rPr>
                              <w:del w:id="332" w:author="Eduardo Diogo Francisco Nazário" w:date="2022-06-12T01:44:00Z"/>
                              <w:sz w:val="20"/>
                              <w:szCs w:val="20"/>
                            </w:rPr>
                          </w:rPrChange>
                        </w:rPr>
                        <w:pPrChange w:id="333" w:author="Eduardo Diogo Francisco Nazário" w:date="2022-06-12T03:03:00Z">
                          <w:pPr/>
                        </w:pPrChange>
                      </w:pPr>
                      <w:del w:id="334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rPrChange w:id="335" w:author="Eduardo Diogo Francisco Nazário" w:date="2022-06-12T04:1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delText># Países a Usar</w:delText>
                        </w:r>
                      </w:del>
                    </w:p>
                    <w:p w14:paraId="5986EAB6" w14:textId="743FDED8" w:rsidR="006C0C78" w:rsidRPr="0010419F" w:rsidDel="00B23011" w:rsidRDefault="006C0C78" w:rsidP="0057629C">
                      <w:pPr>
                        <w:rPr>
                          <w:del w:id="33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37" w:author="Eduardo Diogo Francisco Nazário" w:date="2022-06-12T03:03:00Z">
                          <w:pPr/>
                        </w:pPrChange>
                      </w:pPr>
                      <w:del w:id="338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 &lt;- c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("UK - Reino Unido"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Espanha"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Finlândia"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7E73B22" w14:textId="5A79520D" w:rsidR="006C0C78" w:rsidRPr="0010419F" w:rsidDel="00B23011" w:rsidRDefault="006C0C78" w:rsidP="0057629C">
                      <w:pPr>
                        <w:rPr>
                          <w:del w:id="339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40" w:author="Eduardo Diogo Francisco Nazário" w:date="2022-06-12T03:03:00Z">
                          <w:pPr/>
                        </w:pPrChange>
                      </w:pPr>
                      <w:del w:id="341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paisesProcessados&lt;- unlist(lapply(paises, str_replace_all,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6CD45A38" w14:textId="7B4DADB6" w:rsidR="006C0C78" w:rsidRPr="0010419F" w:rsidDel="00B23011" w:rsidRDefault="006C0C78" w:rsidP="0057629C">
                      <w:pPr>
                        <w:rPr>
                          <w:del w:id="34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43" w:author="Eduardo Diogo Francisco Nazário" w:date="2022-06-12T03:03:00Z">
                          <w:pPr/>
                        </w:pPrChange>
                      </w:pPr>
                    </w:p>
                    <w:p w14:paraId="29961280" w14:textId="2E55E43A" w:rsidR="006C0C78" w:rsidRPr="0010419F" w:rsidDel="00B23011" w:rsidRDefault="006C0C78" w:rsidP="0057629C">
                      <w:pPr>
                        <w:rPr>
                          <w:del w:id="344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45" w:author="Eduardo Diogo Francisco Nazário" w:date="2022-06-12T04:15:00Z">
                            <w:rPr>
                              <w:del w:id="346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47" w:author="Eduardo Diogo Francisco Nazário" w:date="2022-06-12T03:03:00Z">
                          <w:pPr/>
                        </w:pPrChange>
                      </w:pPr>
                      <w:del w:id="348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49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Homens</w:delText>
                        </w:r>
                      </w:del>
                    </w:p>
                    <w:p w14:paraId="34705D5E" w14:textId="648C5793" w:rsidR="006C0C78" w:rsidRPr="0010419F" w:rsidDel="00B23011" w:rsidRDefault="006C0C78" w:rsidP="0057629C">
                      <w:pPr>
                        <w:rPr>
                          <w:del w:id="35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51" w:author="Eduardo Diogo Francisco Nazário" w:date="2022-06-12T03:03:00Z">
                          <w:pPr/>
                        </w:pPrChange>
                      </w:pPr>
                      <w:del w:id="35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read.xlsx(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7C399B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rows = c(9:70), cols = c(1,36:69))  %&gt;%  </w:delText>
                        </w:r>
                      </w:del>
                    </w:p>
                    <w:p w14:paraId="494A8B47" w14:textId="1E3E5F7A" w:rsidR="006C0C78" w:rsidRPr="0010419F" w:rsidDel="00B23011" w:rsidRDefault="006C0C78" w:rsidP="0057629C">
                      <w:pPr>
                        <w:rPr>
                          <w:del w:id="353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54" w:author="Eduardo Diogo Francisco Nazário" w:date="2022-06-12T03:03:00Z">
                          <w:pPr/>
                        </w:pPrChange>
                      </w:pPr>
                      <w:del w:id="355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select( (paisesProcessados) | X1) %&gt;% filter(X1 %in% 2002:2019)</w:delText>
                        </w:r>
                      </w:del>
                    </w:p>
                    <w:p w14:paraId="4BCDED45" w14:textId="33EA44D4" w:rsidR="006C0C78" w:rsidRPr="0010419F" w:rsidDel="00B23011" w:rsidRDefault="006C0C78" w:rsidP="0057629C">
                      <w:pPr>
                        <w:rPr>
                          <w:del w:id="356" w:author="Eduardo Diogo Francisco Nazário" w:date="2022-06-12T01:44:00Z"/>
                          <w:sz w:val="20"/>
                          <w:szCs w:val="20"/>
                          <w:rPrChange w:id="357" w:author="Eduardo Diogo Francisco Nazário" w:date="2022-06-12T04:15:00Z">
                            <w:rPr>
                              <w:del w:id="35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59" w:author="Eduardo Diogo Francisco Nazário" w:date="2022-06-12T03:03:00Z">
                          <w:pPr/>
                        </w:pPrChange>
                      </w:pPr>
                      <w:del w:id="36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colnames(dadosHomens) &lt;-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36145F09" w14:textId="3F3DC54A" w:rsidR="006C0C78" w:rsidRPr="0010419F" w:rsidDel="00B23011" w:rsidRDefault="006C0C78" w:rsidP="0057629C">
                      <w:pPr>
                        <w:rPr>
                          <w:del w:id="36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62" w:author="Eduardo Diogo Francisco Nazário" w:date="2022-06-12T03:03:00Z">
                          <w:pPr/>
                        </w:pPrChange>
                      </w:pPr>
                      <w:del w:id="363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melt(dadosHomens,id =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468EB67C" w14:textId="3FC67176" w:rsidR="006C0C78" w:rsidRPr="0010419F" w:rsidDel="00B23011" w:rsidRDefault="006C0C78" w:rsidP="0057629C">
                      <w:pPr>
                        <w:rPr>
                          <w:del w:id="36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65" w:author="Eduardo Diogo Francisco Nazário" w:date="2022-06-12T03:03:00Z">
                          <w:pPr/>
                        </w:pPrChange>
                      </w:pPr>
                    </w:p>
                    <w:p w14:paraId="6BFB8132" w14:textId="62CD39DA" w:rsidR="006C0C78" w:rsidRPr="0010419F" w:rsidDel="00B23011" w:rsidRDefault="006C0C78" w:rsidP="0057629C">
                      <w:pPr>
                        <w:rPr>
                          <w:del w:id="36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67" w:author="Eduardo Diogo Francisco Nazário" w:date="2022-06-12T04:15:00Z">
                            <w:rPr>
                              <w:del w:id="36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69" w:author="Eduardo Diogo Francisco Nazário" w:date="2022-06-12T03:03:00Z">
                          <w:pPr/>
                        </w:pPrChange>
                      </w:pPr>
                      <w:del w:id="370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71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Mulheres</w:delText>
                        </w:r>
                      </w:del>
                    </w:p>
                    <w:p w14:paraId="53259DEA" w14:textId="678707CA" w:rsidR="008001FA" w:rsidRPr="0010419F" w:rsidDel="00B23011" w:rsidRDefault="006C0C78" w:rsidP="0057629C">
                      <w:pPr>
                        <w:rPr>
                          <w:del w:id="37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73" w:author="Eduardo Diogo Francisco Nazário" w:date="2022-06-12T03:03:00Z">
                          <w:pPr/>
                        </w:pPrChange>
                      </w:pPr>
                      <w:del w:id="374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read.xlsx(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8001FA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rows = c(9:70), cols = c(1,70:104)) %&gt;%</w:delText>
                        </w:r>
                      </w:del>
                    </w:p>
                    <w:p w14:paraId="38C63425" w14:textId="568F4A5C" w:rsidR="006C0C78" w:rsidRPr="0010419F" w:rsidDel="00B23011" w:rsidRDefault="008001FA" w:rsidP="0057629C">
                      <w:pPr>
                        <w:rPr>
                          <w:del w:id="37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76" w:author="Eduardo Diogo Francisco Nazário" w:date="2022-06-12T03:03:00Z">
                          <w:pPr/>
                        </w:pPrChange>
                      </w:pPr>
                      <w:del w:id="37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select((paisesProcessados) | X1) %&gt;% </w:delText>
                        </w:r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filter(X1 %in% 2002:2019)</w:delText>
                        </w:r>
                      </w:del>
                    </w:p>
                    <w:p w14:paraId="26CB3F3E" w14:textId="2605B09F" w:rsidR="006C0C78" w:rsidRPr="0010419F" w:rsidDel="00B23011" w:rsidRDefault="006C0C78" w:rsidP="0057629C">
                      <w:pPr>
                        <w:rPr>
                          <w:del w:id="37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79" w:author="Eduardo Diogo Francisco Nazário" w:date="2022-06-12T03:03:00Z">
                          <w:pPr/>
                        </w:pPrChange>
                      </w:pPr>
                      <w:del w:id="38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colnames(dadosMulheres) &lt;-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E45F228" w14:textId="22BAA7AF" w:rsidR="006C0C78" w:rsidRPr="0010419F" w:rsidDel="00B23011" w:rsidRDefault="006C0C78" w:rsidP="0057629C">
                      <w:pPr>
                        <w:rPr>
                          <w:del w:id="38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82" w:author="Eduardo Diogo Francisco Nazário" w:date="2022-06-12T03:03:00Z">
                          <w:pPr/>
                        </w:pPrChange>
                      </w:pPr>
                      <w:del w:id="383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melt(dadosMulheres,id =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3C67D10F" w14:textId="6DBFA9E1" w:rsidR="006C0C78" w:rsidRPr="0010419F" w:rsidDel="00B23011" w:rsidRDefault="006C0C78" w:rsidP="0057629C">
                      <w:pPr>
                        <w:rPr>
                          <w:del w:id="38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85" w:author="Eduardo Diogo Francisco Nazário" w:date="2022-06-12T03:03:00Z">
                          <w:pPr/>
                        </w:pPrChange>
                      </w:pPr>
                    </w:p>
                    <w:p w14:paraId="75CBEED5" w14:textId="2CADFA0F" w:rsidR="006C0C78" w:rsidRPr="0010419F" w:rsidDel="00B23011" w:rsidRDefault="006C0C78" w:rsidP="0057629C">
                      <w:pPr>
                        <w:rPr>
                          <w:del w:id="38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87" w:author="Eduardo Diogo Francisco Nazário" w:date="2022-06-12T04:15:00Z">
                            <w:rPr>
                              <w:del w:id="38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389" w:author="Eduardo Diogo Francisco Nazário" w:date="2022-06-12T03:03:00Z">
                          <w:pPr/>
                        </w:pPrChange>
                      </w:pPr>
                      <w:del w:id="390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91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Retirar dados inexistentes</w:delText>
                        </w:r>
                      </w:del>
                    </w:p>
                    <w:p w14:paraId="2B965F09" w14:textId="0E93E2AB" w:rsidR="006C0C78" w:rsidRPr="0010419F" w:rsidDel="00B23011" w:rsidRDefault="006C0C78" w:rsidP="0057629C">
                      <w:pPr>
                        <w:rPr>
                          <w:del w:id="39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93" w:author="Eduardo Diogo Francisco Nazário" w:date="2022-06-12T03:03:00Z">
                          <w:pPr/>
                        </w:pPrChange>
                      </w:pPr>
                      <w:del w:id="394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dadosTotais &lt;- rbind(dadosMulheres, dadosHomens) %&gt;% filter(value != 0)</w:delText>
                        </w:r>
                      </w:del>
                    </w:p>
                    <w:p w14:paraId="42C8A746" w14:textId="618D868A" w:rsidR="006C0C78" w:rsidRPr="0010419F" w:rsidDel="00B23011" w:rsidRDefault="006C0C78" w:rsidP="0057629C">
                      <w:pPr>
                        <w:rPr>
                          <w:del w:id="39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96" w:author="Eduardo Diogo Francisco Nazário" w:date="2022-06-12T03:03:00Z">
                          <w:pPr/>
                        </w:pPrChange>
                      </w:pPr>
                      <w:del w:id="39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colnames(dadosTotais)&lt;-c(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"Pais"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"EMV"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6C5FB74" w14:textId="0D6F3A19" w:rsidR="006C0C78" w:rsidRPr="0010419F" w:rsidDel="00B23011" w:rsidRDefault="006C0C78" w:rsidP="0057629C">
                      <w:pPr>
                        <w:rPr>
                          <w:del w:id="39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399" w:author="Eduardo Diogo Francisco Nazário" w:date="2022-06-12T03:03:00Z">
                          <w:pPr/>
                        </w:pPrChange>
                      </w:pPr>
                    </w:p>
                    <w:p w14:paraId="144C4E83" w14:textId="4FE6825D" w:rsidR="006C0C78" w:rsidRPr="0010419F" w:rsidDel="00B23011" w:rsidRDefault="006C0C78" w:rsidP="0057629C">
                      <w:pPr>
                        <w:rPr>
                          <w:del w:id="400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401" w:author="Eduardo Diogo Francisco Nazário" w:date="2022-06-12T04:15:00Z">
                            <w:rPr>
                              <w:del w:id="402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403" w:author="Eduardo Diogo Francisco Nazário" w:date="2022-06-12T03:03:00Z">
                          <w:pPr/>
                        </w:pPrChange>
                      </w:pPr>
                      <w:del w:id="404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405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Gráfico</w:delText>
                        </w:r>
                      </w:del>
                    </w:p>
                    <w:p w14:paraId="388FAC7F" w14:textId="3F5BE60F" w:rsidR="006C0C78" w:rsidRPr="0010419F" w:rsidDel="00B23011" w:rsidRDefault="006C0C78" w:rsidP="0057629C">
                      <w:pPr>
                        <w:rPr>
                          <w:del w:id="40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407" w:author="Eduardo Diogo Francisco Nazário" w:date="2022-06-12T03:03:00Z">
                          <w:pPr/>
                        </w:pPrChange>
                      </w:pPr>
                      <w:del w:id="408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ggplot(dadosTotais, aes(x = Ano, y = EMV, color= Pais)) +</w:delText>
                        </w:r>
                        <w:r w:rsidR="008001FA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geom_line() +</w:delText>
                        </w:r>
                      </w:del>
                    </w:p>
                    <w:p w14:paraId="55F39BAE" w14:textId="466E7CFD" w:rsidR="00960B61" w:rsidRPr="0010419F" w:rsidRDefault="008001FA" w:rsidP="0057629C">
                      <w:pPr>
                        <w:rPr>
                          <w:sz w:val="20"/>
                          <w:szCs w:val="20"/>
                          <w:lang w:val="en-PT"/>
                        </w:rPr>
                        <w:pPrChange w:id="409" w:author="Eduardo Diogo Francisco Nazário" w:date="2022-06-12T03:03:00Z">
                          <w:pPr>
                            <w:ind w:left="100"/>
                          </w:pPr>
                        </w:pPrChange>
                      </w:pPr>
                      <w:del w:id="41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labs(title=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Evolução da Esperança Média de Vida"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subtitle =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No UK, ES, FI por sexo"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+ ylab(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"Esperança Média de Vida"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411" w:author="Eduardo Diogo Francisco Nazário" w:date="2022-06-11T02:51:00Z">
                        <w:r w:rsidRPr="0010419F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41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>+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 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theme(plot.subtitle=element_text(size=10, hjust=0.03, color=</w:delText>
                        </w:r>
                        <w:r w:rsidR="006C0C78"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"#808080"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1FE2DAFA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584E00A8" w:rsidR="00317FEE" w:rsidRDefault="00C62A30">
      <w:pPr>
        <w:rPr>
          <w:b/>
          <w:bCs/>
          <w:sz w:val="28"/>
          <w:szCs w:val="28"/>
          <w:u w:val="single"/>
        </w:rPr>
      </w:pPr>
      <w:ins w:id="413" w:author="Eduardo Diogo Francisco Nazário" w:date="2022-06-12T04:21:00Z">
        <w:r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6432" behindDoc="0" locked="0" layoutInCell="1" allowOverlap="1" wp14:anchorId="6D6BE7E6" wp14:editId="1FC96909">
              <wp:simplePos x="0" y="0"/>
              <wp:positionH relativeFrom="column">
                <wp:posOffset>1036222</wp:posOffset>
              </wp:positionH>
              <wp:positionV relativeFrom="paragraph">
                <wp:posOffset>180975</wp:posOffset>
              </wp:positionV>
              <wp:extent cx="3823335" cy="1963420"/>
              <wp:effectExtent l="0" t="0" r="0" b="5080"/>
              <wp:wrapSquare wrapText="bothSides"/>
              <wp:docPr id="8" name="Picture 8" descr="Chart, scatt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Chart, scatter chart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3335" cy="1963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414" w:author="Eduardo Diogo Francisco Nazário" w:date="2022-06-12T01:50:00Z">
        <w:r w:rsidR="008001FA" w:rsidRPr="008001FA" w:rsidDel="00B61055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3360" behindDoc="0" locked="0" layoutInCell="1" allowOverlap="1" wp14:anchorId="4CC0CFE9" wp14:editId="47B38952">
              <wp:simplePos x="0" y="0"/>
              <wp:positionH relativeFrom="column">
                <wp:posOffset>1390645</wp:posOffset>
              </wp:positionH>
              <wp:positionV relativeFrom="paragraph">
                <wp:posOffset>110490</wp:posOffset>
              </wp:positionV>
              <wp:extent cx="4311650" cy="2155190"/>
              <wp:effectExtent l="0" t="0" r="6350" b="3810"/>
              <wp:wrapSquare wrapText="bothSides"/>
              <wp:docPr id="11" name="Picture 11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, line chart&#10;&#10;Description automatically generated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155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4E02B106" w:rsidR="00794579" w:rsidDel="00D20B8B" w:rsidRDefault="008571A2" w:rsidP="00D20B8B">
      <w:pPr>
        <w:rPr>
          <w:del w:id="415" w:author="Eduardo Diogo Francisco Nazário" w:date="2022-06-12T01:51:00Z"/>
          <w:b/>
          <w:bCs/>
          <w:sz w:val="28"/>
          <w:szCs w:val="28"/>
          <w:u w:val="single"/>
        </w:rPr>
      </w:pPr>
      <w:ins w:id="416" w:author="Eduardo Diogo Francisco Nazário" w:date="2022-06-12T03:34:00Z"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0E3FCD4" wp14:editId="5D64CBCB">
                  <wp:simplePos x="0" y="0"/>
                  <wp:positionH relativeFrom="column">
                    <wp:posOffset>4967654</wp:posOffset>
                  </wp:positionH>
                  <wp:positionV relativeFrom="paragraph">
                    <wp:posOffset>61644</wp:posOffset>
                  </wp:positionV>
                  <wp:extent cx="1613535" cy="1866704"/>
                  <wp:effectExtent l="0" t="0" r="12065" b="1333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13535" cy="1866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4DA85" w14:textId="1CC220A3" w:rsidR="008571A2" w:rsidRDefault="00637B92" w:rsidP="00637B92">
                              <w:pPr>
                                <w:jc w:val="center"/>
                                <w:rPr>
                                  <w:ins w:id="417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ins w:id="418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Parâmetros</w:t>
                                </w:r>
                              </w:ins>
                              <w:ins w:id="419" w:author="Eduardo Diogo Francisco Nazário" w:date="2022-06-12T03:35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PrChange w:id="420" w:author="Eduardo Diogo Francisco Nazário" w:date="2022-06-12T03:35:00Z">
                                      <w:rPr/>
                                    </w:rPrChange>
                                  </w:rPr>
                                  <w:t xml:space="preserve"> do </w:t>
                                </w:r>
                              </w:ins>
                              <w:ins w:id="421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Exercício</w:t>
                                </w:r>
                              </w:ins>
                            </w:p>
                            <w:p w14:paraId="5E6AD5AB" w14:textId="57FB0C26" w:rsidR="00637B92" w:rsidRDefault="00637B92" w:rsidP="00637B92">
                              <w:pPr>
                                <w:jc w:val="center"/>
                                <w:rPr>
                                  <w:ins w:id="422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15BBB7D" w14:textId="62A9D4BA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23" w:author="Eduardo Diogo Francisco Nazário" w:date="2022-06-12T03:40:00Z"/>
                                  <w:b/>
                                  <w:bCs/>
                                </w:rPr>
                              </w:pPr>
                              <w:ins w:id="424" w:author="Eduardo Diogo Francisco Nazário" w:date="2022-06-12T03:39:00Z">
                                <w:r>
                                  <w:rPr>
                                    <w:b/>
                                    <w:bCs/>
                                  </w:rPr>
                                  <w:t xml:space="preserve">Semente = </w:t>
                                </w:r>
                              </w:ins>
                              <w:ins w:id="425" w:author="Eduardo Diogo Francisco Nazário" w:date="2022-06-12T04:23:00Z">
                                <w:r w:rsidR="00D33F9D">
                                  <w:t>835</w:t>
                                </w:r>
                              </w:ins>
                            </w:p>
                            <w:p w14:paraId="63648FD4" w14:textId="0A2F3D46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26" w:author="Eduardo Diogo Francisco Nazário" w:date="2022-06-12T03:37:00Z"/>
                                  <w:b/>
                                  <w:bCs/>
                                </w:rPr>
                              </w:pPr>
                              <w:ins w:id="427" w:author="Eduardo Diogo Francisco Nazário" w:date="2022-06-12T03:39:00Z">
                                <w:r>
                                  <w:rPr>
                                    <w:b/>
                                    <w:bCs/>
                                  </w:rPr>
                                  <w:t xml:space="preserve">m = </w:t>
                                </w:r>
                              </w:ins>
                              <w:ins w:id="428" w:author="Eduardo Diogo Francisco Nazário" w:date="2022-06-12T04:29:00Z">
                                <w:r w:rsidR="00C576FA">
                                  <w:t>750</w:t>
                                </w:r>
                              </w:ins>
                            </w:p>
                            <w:p w14:paraId="66D1F6F7" w14:textId="357D68FD" w:rsidR="00637B92" w:rsidRPr="00471D86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29" w:author="Eduardo Diogo Francisco Nazário" w:date="2022-06-12T04:30:00Z"/>
                                  <w:b/>
                                  <w:bCs/>
                                  <w:rPrChange w:id="430" w:author="Eduardo Diogo Francisco Nazário" w:date="2022-06-12T04:30:00Z">
                                    <w:rPr>
                                      <w:ins w:id="431" w:author="Eduardo Diogo Francisco Nazário" w:date="2022-06-12T04:30:00Z"/>
                                    </w:rPr>
                                  </w:rPrChange>
                                </w:rPr>
                              </w:pPr>
                              <w:proofErr w:type="gramStart"/>
                              <w:ins w:id="432" w:author="Eduardo Diogo Francisco Nazário" w:date="2022-06-12T03:37:00Z">
                                <w:r w:rsidRPr="00637B92">
                                  <w:rPr>
                                    <w:b/>
                                    <w:bCs/>
                                  </w:rPr>
                                  <w:t>λ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 =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  <w:ins w:id="433" w:author="Eduardo Diogo Francisco Nazário" w:date="2022-06-12T03:38:00Z">
                                <w:r w:rsidRPr="00637B92">
                                  <w:rPr>
                                    <w:rPrChange w:id="434" w:author="Eduardo Diogo Francisco Nazário" w:date="2022-06-12T03:40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>0.</w:t>
                                </w:r>
                              </w:ins>
                              <w:ins w:id="435" w:author="Eduardo Diogo Francisco Nazário" w:date="2022-06-12T04:30:00Z">
                                <w:r w:rsidR="00471D86">
                                  <w:t>35</w:t>
                                </w:r>
                              </w:ins>
                            </w:p>
                            <w:p w14:paraId="27318B60" w14:textId="474F61A0" w:rsidR="00471D86" w:rsidRPr="00471D86" w:rsidRDefault="00471D86" w:rsidP="00471D8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36" w:author="Eduardo Diogo Francisco Nazário" w:date="2022-06-12T03:38:00Z"/>
                                  <w:b/>
                                  <w:bCs/>
                                  <w:rPrChange w:id="437" w:author="Eduardo Diogo Francisco Nazário" w:date="2022-06-12T04:30:00Z">
                                    <w:rPr>
                                      <w:ins w:id="438" w:author="Eduardo Diogo Francisco Nazário" w:date="2022-06-12T03:38:00Z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439" w:author="Eduardo Diogo Francisco Nazário" w:date="2022-06-12T04:30:00Z">
                                <w:r w:rsidRPr="00637B92">
                                  <w:rPr>
                                    <w:b/>
                                    <w:bCs/>
                                  </w:rPr>
                                  <w:t>λ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</w:rPr>
                                  <w:t xml:space="preserve">  =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1E4B65">
                                  <w:t>0.</w:t>
                                </w:r>
                                <w:r>
                                  <w:t>02</w:t>
                                </w:r>
                              </w:ins>
                            </w:p>
                            <w:p w14:paraId="3CE98AC1" w14:textId="7608A706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440" w:author="Eduardo Diogo Francisco Nazário" w:date="2022-06-12T04:46:00Z"/>
                                  <w:b/>
                                  <w:bCs/>
                                </w:rPr>
                              </w:pPr>
                              <w:ins w:id="441" w:author="Eduardo Diogo Francisco Nazário" w:date="2022-06-12T03:38:00Z">
                                <w:r>
                                  <w:rPr>
                                    <w:b/>
                                    <w:bCs/>
                                  </w:rPr>
                                  <w:t>(1-</w:t>
                                </w:r>
                              </w:ins>
                              <w:ins w:id="442" w:author="Eduardo Diogo Francisco Nazário" w:date="2022-06-12T03:39:00Z">
                                <w:r w:rsidRPr="00637B92"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</w:rPr>
                                  <w:t>𝛼</w:t>
                                </w:r>
                                <w:r>
                                  <w:rPr>
                                    <w:rFonts w:ascii="Cambria Math" w:hAnsi="Cambria Math" w:cs="Cambria Math"/>
                                    <w:b/>
                                    <w:bCs/>
                                  </w:rPr>
                                  <w:t xml:space="preserve">) = </w:t>
                                </w:r>
                                <w:r w:rsidRPr="00637B92">
                                  <w:rPr>
                                    <w:rFonts w:ascii="Cambria Math" w:hAnsi="Cambria Math" w:cs="Cambria Math"/>
                                    <w:rPrChange w:id="443" w:author="Eduardo Diogo Francisco Nazário" w:date="2022-06-12T03:40:00Z">
                                      <w:rPr>
                                        <w:rFonts w:ascii="Cambria Math" w:hAnsi="Cambria Math" w:cs="Cambria Math"/>
                                        <w:b/>
                                        <w:bCs/>
                                      </w:rPr>
                                    </w:rPrChange>
                                  </w:rPr>
                                  <w:t>0.9</w:t>
                                </w:r>
                              </w:ins>
                              <w:ins w:id="444" w:author="Eduardo Diogo Francisco Nazário" w:date="2022-06-12T04:30:00Z">
                                <w:r w:rsidR="00471D86">
                                  <w:rPr>
                                    <w:rFonts w:ascii="Cambria Math" w:hAnsi="Cambria Math" w:cs="Cambria Math"/>
                                  </w:rPr>
                                  <w:t>3</w:t>
                                </w:r>
                              </w:ins>
                            </w:p>
                            <w:p w14:paraId="44FC9966" w14:textId="7C178998" w:rsidR="00BB4883" w:rsidRPr="00BB4883" w:rsidRDefault="00BB4883" w:rsidP="00BB488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eastAsia="Times New Roman" w:hAnsi="Times New Roman" w:cs="Times New Roman"/>
                                  <w:lang w:val="en-PT" w:eastAsia="en-GB"/>
                                  <w:rPrChange w:id="445" w:author="Eduardo Diogo Francisco Nazário" w:date="2022-06-12T04:47:00Z">
                                    <w:rPr/>
                                  </w:rPrChange>
                                </w:rPr>
                                <w:pPrChange w:id="446" w:author="Eduardo Diogo Francisco Nazário" w:date="2022-06-12T04:47:00Z">
                                  <w:pPr/>
                                </w:pPrChange>
                              </w:pPr>
                              <w:ins w:id="447" w:author="Eduardo Diogo Francisco Nazário" w:date="2022-06-12T04:46:00Z">
                                <w:r w:rsidRPr="00BB4883">
                                  <w:rPr>
                                    <w:rFonts w:ascii="STIXGeneral-Italic" w:eastAsia="Times New Roman" w:hAnsi="STIXGeneral-Italic" w:cs="Times New Roman"/>
                                    <w:color w:val="001A1E"/>
                                    <w:shd w:val="clear" w:color="auto" w:fill="E7F3F5"/>
                                    <w:lang w:val="en-PT" w:eastAsia="en-GB"/>
                                    <w:rPrChange w:id="448" w:author="Eduardo Diogo Francisco Nazário" w:date="2022-06-12T04:46:00Z">
                                      <w:rPr>
                                        <w:rFonts w:ascii="STIXGeneral-Italic" w:eastAsia="Times New Roman" w:hAnsi="STIXGeneral-Italic" w:cs="Times New Roman"/>
                                        <w:color w:val="001A1E"/>
                                        <w:sz w:val="59"/>
                                        <w:szCs w:val="59"/>
                                        <w:shd w:val="clear" w:color="auto" w:fill="E7F3F5"/>
                                        <w:lang w:val="en-PT" w:eastAsia="en-GB"/>
                                      </w:rPr>
                                    </w:rPrChange>
                                  </w:rPr>
                                  <w:t>𝜖</w:t>
                                </w:r>
                                <w:r w:rsidRPr="00BB4883">
                                  <w:rPr>
                                    <w:rFonts w:ascii="STIXGeneral-Italic" w:eastAsia="Times New Roman" w:hAnsi="STIXGeneral-Italic" w:cs="Times New Roman"/>
                                    <w:color w:val="001A1E"/>
                                    <w:shd w:val="clear" w:color="auto" w:fill="E7F3F5"/>
                                    <w:lang w:eastAsia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TIXGeneral-Italic" w:eastAsia="Times New Roman" w:hAnsi="STIXGeneral-Italic" w:cs="Times New Roman"/>
                                    <w:color w:val="001A1E"/>
                                    <w:shd w:val="clear" w:color="auto" w:fill="E7F3F5"/>
                                    <w:lang w:eastAsia="en-GB"/>
                                  </w:rPr>
                                  <w:t>= 0</w:t>
                                </w:r>
                              </w:ins>
                              <w:ins w:id="449" w:author="Eduardo Diogo Francisco Nazário" w:date="2022-06-12T04:47:00Z">
                                <w:r>
                                  <w:rPr>
                                    <w:rFonts w:ascii="STIXGeneral-Italic" w:eastAsia="Times New Roman" w:hAnsi="STIXGeneral-Italic" w:cs="Times New Roman"/>
                                    <w:color w:val="001A1E"/>
                                    <w:shd w:val="clear" w:color="auto" w:fill="E7F3F5"/>
                                    <w:lang w:eastAsia="en-GB"/>
                                  </w:rPr>
                                  <w:t>,25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E3FCD4" id="Text Box 7" o:spid="_x0000_s1027" type="#_x0000_t202" style="position:absolute;margin-left:391.15pt;margin-top:4.85pt;width:127.05pt;height:14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xIxOwIAAIQEAAAOAAAAZHJzL2Uyb0RvYy54bWysVE1v2zAMvQ/YfxB0Xxznq50Rp8hSZBhQ&#13;&#10;tAXSoWdFlmJjsqhJSuzs14+SnY92Ow27yJRIPZGPj57ftbUiB2FdBTqn6WBIidAcikrvcvr9Zf3p&#13;&#10;l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" fillcolor="white [3201]" strokeweight=".5pt">
                  <v:textbox>
                    <w:txbxContent>
                      <w:p w14:paraId="3AA4DA85" w14:textId="1CC220A3" w:rsidR="008571A2" w:rsidRDefault="00637B92" w:rsidP="00637B92">
                        <w:pPr>
                          <w:jc w:val="center"/>
                          <w:rPr>
                            <w:ins w:id="450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  <w:ins w:id="451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Parâmetros</w:t>
                          </w:r>
                        </w:ins>
                        <w:ins w:id="452" w:author="Eduardo Diogo Francisco Nazário" w:date="2022-06-12T03:35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  <w:rPrChange w:id="453" w:author="Eduardo Diogo Francisco Nazário" w:date="2022-06-12T03:35:00Z">
                                <w:rPr/>
                              </w:rPrChange>
                            </w:rPr>
                            <w:t xml:space="preserve"> do </w:t>
                          </w:r>
                        </w:ins>
                        <w:ins w:id="454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Exercício</w:t>
                          </w:r>
                        </w:ins>
                      </w:p>
                      <w:p w14:paraId="5E6AD5AB" w14:textId="57FB0C26" w:rsidR="00637B92" w:rsidRDefault="00637B92" w:rsidP="00637B92">
                        <w:pPr>
                          <w:jc w:val="center"/>
                          <w:rPr>
                            <w:ins w:id="455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15BBB7D" w14:textId="62A9D4BA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56" w:author="Eduardo Diogo Francisco Nazário" w:date="2022-06-12T03:40:00Z"/>
                            <w:b/>
                            <w:bCs/>
                          </w:rPr>
                        </w:pPr>
                        <w:ins w:id="457" w:author="Eduardo Diogo Francisco Nazário" w:date="2022-06-12T03:39:00Z">
                          <w:r>
                            <w:rPr>
                              <w:b/>
                              <w:bCs/>
                            </w:rPr>
                            <w:t xml:space="preserve">Semente = </w:t>
                          </w:r>
                        </w:ins>
                        <w:ins w:id="458" w:author="Eduardo Diogo Francisco Nazário" w:date="2022-06-12T04:23:00Z">
                          <w:r w:rsidR="00D33F9D">
                            <w:t>835</w:t>
                          </w:r>
                        </w:ins>
                      </w:p>
                      <w:p w14:paraId="63648FD4" w14:textId="0A2F3D46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59" w:author="Eduardo Diogo Francisco Nazário" w:date="2022-06-12T03:37:00Z"/>
                            <w:b/>
                            <w:bCs/>
                          </w:rPr>
                        </w:pPr>
                        <w:ins w:id="460" w:author="Eduardo Diogo Francisco Nazário" w:date="2022-06-12T03:39:00Z">
                          <w:r>
                            <w:rPr>
                              <w:b/>
                              <w:bCs/>
                            </w:rPr>
                            <w:t xml:space="preserve">m = </w:t>
                          </w:r>
                        </w:ins>
                        <w:ins w:id="461" w:author="Eduardo Diogo Francisco Nazário" w:date="2022-06-12T04:29:00Z">
                          <w:r w:rsidR="00C576FA">
                            <w:t>750</w:t>
                          </w:r>
                        </w:ins>
                      </w:p>
                      <w:p w14:paraId="66D1F6F7" w14:textId="357D68FD" w:rsidR="00637B92" w:rsidRPr="00471D86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62" w:author="Eduardo Diogo Francisco Nazário" w:date="2022-06-12T04:30:00Z"/>
                            <w:b/>
                            <w:bCs/>
                            <w:rPrChange w:id="463" w:author="Eduardo Diogo Francisco Nazário" w:date="2022-06-12T04:30:00Z">
                              <w:rPr>
                                <w:ins w:id="464" w:author="Eduardo Diogo Francisco Nazário" w:date="2022-06-12T04:30:00Z"/>
                              </w:rPr>
                            </w:rPrChange>
                          </w:rPr>
                        </w:pPr>
                        <w:proofErr w:type="gramStart"/>
                        <w:ins w:id="465" w:author="Eduardo Diogo Francisco Nazário" w:date="2022-06-12T03:37:00Z">
                          <w:r w:rsidRPr="00637B92">
                            <w:rPr>
                              <w:b/>
                              <w:bCs/>
                            </w:rPr>
                            <w:t>λ</w:t>
                          </w:r>
                          <w:r>
                            <w:rPr>
                              <w:b/>
                              <w:bCs/>
                            </w:rPr>
                            <w:t xml:space="preserve">  =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  <w:ins w:id="466" w:author="Eduardo Diogo Francisco Nazário" w:date="2022-06-12T03:38:00Z">
                          <w:r w:rsidRPr="00637B92">
                            <w:rPr>
                              <w:rPrChange w:id="467" w:author="Eduardo Diogo Francisco Nazário" w:date="2022-06-12T03:40:00Z">
                                <w:rPr>
                                  <w:b/>
                                  <w:bCs/>
                                </w:rPr>
                              </w:rPrChange>
                            </w:rPr>
                            <w:t>0.</w:t>
                          </w:r>
                        </w:ins>
                        <w:ins w:id="468" w:author="Eduardo Diogo Francisco Nazário" w:date="2022-06-12T04:30:00Z">
                          <w:r w:rsidR="00471D86">
                            <w:t>35</w:t>
                          </w:r>
                        </w:ins>
                      </w:p>
                      <w:p w14:paraId="27318B60" w14:textId="474F61A0" w:rsidR="00471D86" w:rsidRPr="00471D86" w:rsidRDefault="00471D86" w:rsidP="00471D8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69" w:author="Eduardo Diogo Francisco Nazário" w:date="2022-06-12T03:38:00Z"/>
                            <w:b/>
                            <w:bCs/>
                            <w:rPrChange w:id="470" w:author="Eduardo Diogo Francisco Nazário" w:date="2022-06-12T04:30:00Z">
                              <w:rPr>
                                <w:ins w:id="471" w:author="Eduardo Diogo Francisco Nazário" w:date="2022-06-12T03:38:00Z"/>
                              </w:rPr>
                            </w:rPrChange>
                          </w:rPr>
                        </w:pPr>
                        <w:proofErr w:type="spellStart"/>
                        <w:ins w:id="472" w:author="Eduardo Diogo Francisco Nazário" w:date="2022-06-12T04:30:00Z">
                          <w:r w:rsidRPr="00637B92">
                            <w:rPr>
                              <w:b/>
                              <w:bCs/>
                            </w:rPr>
                            <w:t>λ</w:t>
                          </w:r>
                          <w:proofErr w:type="gramStart"/>
                          <w:r>
                            <w:rPr>
                              <w:b/>
                              <w:bCs/>
                              <w:vertAlign w:val="subscript"/>
                            </w:rPr>
                            <w:t>c</w:t>
                          </w:r>
                          <w:proofErr w:type="spellEnd"/>
                          <w:r>
                            <w:rPr>
                              <w:b/>
                              <w:bCs/>
                            </w:rPr>
                            <w:t xml:space="preserve">  =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Pr="001E4B65">
                            <w:t>0.</w:t>
                          </w:r>
                          <w:r>
                            <w:t>02</w:t>
                          </w:r>
                        </w:ins>
                      </w:p>
                      <w:p w14:paraId="3CE98AC1" w14:textId="7608A706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473" w:author="Eduardo Diogo Francisco Nazário" w:date="2022-06-12T04:46:00Z"/>
                            <w:b/>
                            <w:bCs/>
                          </w:rPr>
                        </w:pPr>
                        <w:ins w:id="474" w:author="Eduardo Diogo Francisco Nazário" w:date="2022-06-12T03:38:00Z">
                          <w:r>
                            <w:rPr>
                              <w:b/>
                              <w:bCs/>
                            </w:rPr>
                            <w:t>(1-</w:t>
                          </w:r>
                        </w:ins>
                        <w:ins w:id="475" w:author="Eduardo Diogo Francisco Nazário" w:date="2022-06-12T03:39:00Z">
                          <w:r w:rsidRPr="00637B92">
                            <w:rPr>
                              <w:rFonts w:ascii="Cambria Math" w:hAnsi="Cambria Math" w:cs="Cambria Math"/>
                              <w:b/>
                              <w:bCs/>
                            </w:rPr>
                            <w:t>𝛼</w:t>
                          </w:r>
                          <w:r>
                            <w:rPr>
                              <w:rFonts w:ascii="Cambria Math" w:hAnsi="Cambria Math" w:cs="Cambria Math"/>
                              <w:b/>
                              <w:bCs/>
                            </w:rPr>
                            <w:t xml:space="preserve">) = </w:t>
                          </w:r>
                          <w:r w:rsidRPr="00637B92">
                            <w:rPr>
                              <w:rFonts w:ascii="Cambria Math" w:hAnsi="Cambria Math" w:cs="Cambria Math"/>
                              <w:rPrChange w:id="476" w:author="Eduardo Diogo Francisco Nazário" w:date="2022-06-12T03:40:00Z">
                                <w:rPr>
                                  <w:rFonts w:ascii="Cambria Math" w:hAnsi="Cambria Math" w:cs="Cambria Math"/>
                                  <w:b/>
                                  <w:bCs/>
                                </w:rPr>
                              </w:rPrChange>
                            </w:rPr>
                            <w:t>0.9</w:t>
                          </w:r>
                        </w:ins>
                        <w:ins w:id="477" w:author="Eduardo Diogo Francisco Nazário" w:date="2022-06-12T04:30:00Z">
                          <w:r w:rsidR="00471D86">
                            <w:rPr>
                              <w:rFonts w:ascii="Cambria Math" w:hAnsi="Cambria Math" w:cs="Cambria Math"/>
                            </w:rPr>
                            <w:t>3</w:t>
                          </w:r>
                        </w:ins>
                      </w:p>
                      <w:p w14:paraId="44FC9966" w14:textId="7C178998" w:rsidR="00BB4883" w:rsidRPr="00BB4883" w:rsidRDefault="00BB4883" w:rsidP="00BB48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eastAsia="Times New Roman" w:hAnsi="Times New Roman" w:cs="Times New Roman"/>
                            <w:lang w:val="en-PT" w:eastAsia="en-GB"/>
                            <w:rPrChange w:id="478" w:author="Eduardo Diogo Francisco Nazário" w:date="2022-06-12T04:47:00Z">
                              <w:rPr/>
                            </w:rPrChange>
                          </w:rPr>
                          <w:pPrChange w:id="479" w:author="Eduardo Diogo Francisco Nazário" w:date="2022-06-12T04:47:00Z">
                            <w:pPr/>
                          </w:pPrChange>
                        </w:pPr>
                        <w:ins w:id="480" w:author="Eduardo Diogo Francisco Nazário" w:date="2022-06-12T04:46:00Z">
                          <w:r w:rsidRPr="00BB4883">
                            <w:rPr>
                              <w:rFonts w:ascii="STIXGeneral-Italic" w:eastAsia="Times New Roman" w:hAnsi="STIXGeneral-Italic" w:cs="Times New Roman"/>
                              <w:color w:val="001A1E"/>
                              <w:shd w:val="clear" w:color="auto" w:fill="E7F3F5"/>
                              <w:lang w:val="en-PT" w:eastAsia="en-GB"/>
                              <w:rPrChange w:id="481" w:author="Eduardo Diogo Francisco Nazário" w:date="2022-06-12T04:46:00Z">
                                <w:rPr>
                                  <w:rFonts w:ascii="STIXGeneral-Italic" w:eastAsia="Times New Roman" w:hAnsi="STIXGeneral-Italic" w:cs="Times New Roman"/>
                                  <w:color w:val="001A1E"/>
                                  <w:sz w:val="59"/>
                                  <w:szCs w:val="59"/>
                                  <w:shd w:val="clear" w:color="auto" w:fill="E7F3F5"/>
                                  <w:lang w:val="en-PT" w:eastAsia="en-GB"/>
                                </w:rPr>
                              </w:rPrChange>
                            </w:rPr>
                            <w:t>𝜖</w:t>
                          </w:r>
                          <w:r w:rsidRPr="00BB4883">
                            <w:rPr>
                              <w:rFonts w:ascii="STIXGeneral-Italic" w:eastAsia="Times New Roman" w:hAnsi="STIXGeneral-Italic" w:cs="Times New Roman"/>
                              <w:color w:val="001A1E"/>
                              <w:shd w:val="clear" w:color="auto" w:fill="E7F3F5"/>
                              <w:lang w:eastAsia="en-GB"/>
                            </w:rPr>
                            <w:t xml:space="preserve"> </w:t>
                          </w:r>
                          <w:r>
                            <w:rPr>
                              <w:rFonts w:ascii="STIXGeneral-Italic" w:eastAsia="Times New Roman" w:hAnsi="STIXGeneral-Italic" w:cs="Times New Roman"/>
                              <w:color w:val="001A1E"/>
                              <w:shd w:val="clear" w:color="auto" w:fill="E7F3F5"/>
                              <w:lang w:eastAsia="en-GB"/>
                            </w:rPr>
                            <w:t>= 0</w:t>
                          </w:r>
                        </w:ins>
                        <w:ins w:id="482" w:author="Eduardo Diogo Francisco Nazário" w:date="2022-06-12T04:47:00Z">
                          <w:r>
                            <w:rPr>
                              <w:rFonts w:ascii="STIXGeneral-Italic" w:eastAsia="Times New Roman" w:hAnsi="STIXGeneral-Italic" w:cs="Times New Roman"/>
                              <w:color w:val="001A1E"/>
                              <w:shd w:val="clear" w:color="auto" w:fill="E7F3F5"/>
                              <w:lang w:eastAsia="en-GB"/>
                            </w:rPr>
                            <w:t>,25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3A06D69C" w14:textId="4E1ADC5F" w:rsidR="00D20B8B" w:rsidRDefault="00D20B8B">
      <w:pPr>
        <w:rPr>
          <w:ins w:id="483" w:author="Eduardo Diogo Francisco Nazário" w:date="2022-06-12T03:07:00Z"/>
          <w:b/>
          <w:bCs/>
          <w:sz w:val="28"/>
          <w:szCs w:val="28"/>
          <w:u w:val="single"/>
        </w:rPr>
      </w:pPr>
    </w:p>
    <w:p w14:paraId="73B376B3" w14:textId="4A5D30BA" w:rsidR="00D20B8B" w:rsidRDefault="00D20B8B">
      <w:pPr>
        <w:rPr>
          <w:ins w:id="484" w:author="Eduardo Diogo Francisco Nazário" w:date="2022-06-12T03:07:00Z"/>
          <w:b/>
          <w:bCs/>
          <w:sz w:val="28"/>
          <w:szCs w:val="28"/>
          <w:u w:val="single"/>
        </w:rPr>
      </w:pPr>
    </w:p>
    <w:p w14:paraId="2E1C9CEF" w14:textId="3340F236" w:rsidR="00D20B8B" w:rsidRDefault="00D20B8B" w:rsidP="00D20B8B">
      <w:pPr>
        <w:rPr>
          <w:ins w:id="485" w:author="Eduardo Diogo Francisco Nazário" w:date="2022-06-12T03:07:00Z"/>
          <w:b/>
          <w:bCs/>
          <w:sz w:val="28"/>
          <w:szCs w:val="28"/>
          <w:u w:val="single"/>
        </w:rPr>
      </w:pPr>
    </w:p>
    <w:p w14:paraId="0A82223C" w14:textId="5DB52D0C" w:rsidR="00D20B8B" w:rsidRDefault="00D20B8B" w:rsidP="00D20B8B">
      <w:pPr>
        <w:rPr>
          <w:ins w:id="486" w:author="Eduardo Diogo Francisco Nazário" w:date="2022-06-12T03:07:00Z"/>
          <w:b/>
          <w:bCs/>
          <w:sz w:val="28"/>
          <w:szCs w:val="28"/>
          <w:u w:val="single"/>
        </w:rPr>
      </w:pPr>
    </w:p>
    <w:p w14:paraId="581141F3" w14:textId="447BD003" w:rsidR="00D20B8B" w:rsidRDefault="00D20B8B" w:rsidP="00D20B8B">
      <w:pPr>
        <w:rPr>
          <w:ins w:id="487" w:author="Eduardo Diogo Francisco Nazário" w:date="2022-06-12T03:10:00Z"/>
          <w:b/>
          <w:bCs/>
          <w:sz w:val="28"/>
          <w:szCs w:val="28"/>
          <w:u w:val="single"/>
        </w:rPr>
      </w:pPr>
    </w:p>
    <w:p w14:paraId="3A31036E" w14:textId="758CD1C1" w:rsidR="00572631" w:rsidRDefault="00572631" w:rsidP="00D20B8B">
      <w:pPr>
        <w:rPr>
          <w:ins w:id="488" w:author="Eduardo Diogo Francisco Nazário" w:date="2022-06-12T03:07:00Z"/>
          <w:b/>
          <w:bCs/>
          <w:sz w:val="28"/>
          <w:szCs w:val="28"/>
          <w:u w:val="single"/>
        </w:rPr>
      </w:pPr>
    </w:p>
    <w:p w14:paraId="3BFF6C39" w14:textId="77777777" w:rsidR="00C62A30" w:rsidRDefault="00C62A30">
      <w:pPr>
        <w:rPr>
          <w:ins w:id="489" w:author="Eduardo Diogo Francisco Nazário" w:date="2022-06-12T04:37:00Z"/>
          <w:b/>
          <w:bCs/>
          <w:sz w:val="28"/>
          <w:szCs w:val="28"/>
          <w:u w:val="single"/>
        </w:rPr>
      </w:pPr>
    </w:p>
    <w:p w14:paraId="0D0D1874" w14:textId="77777777" w:rsidR="00C62A30" w:rsidRDefault="00C62A30">
      <w:pPr>
        <w:rPr>
          <w:ins w:id="490" w:author="Eduardo Diogo Francisco Nazário" w:date="2022-06-12T04:37:00Z"/>
          <w:b/>
          <w:bCs/>
          <w:sz w:val="28"/>
          <w:szCs w:val="28"/>
          <w:u w:val="single"/>
        </w:rPr>
      </w:pPr>
    </w:p>
    <w:p w14:paraId="1D799701" w14:textId="6DF86788" w:rsidR="004D6F15" w:rsidDel="00B61055" w:rsidRDefault="00C62A30" w:rsidP="00B61055">
      <w:pPr>
        <w:rPr>
          <w:del w:id="491" w:author="Eduardo Diogo Francisco Nazário" w:date="2022-06-12T01:51:00Z"/>
          <w:b/>
          <w:bCs/>
          <w:sz w:val="28"/>
          <w:szCs w:val="28"/>
          <w:u w:val="single"/>
        </w:rPr>
        <w:pPrChange w:id="492" w:author="Eduardo Diogo Francisco Nazário" w:date="2022-06-12T01:51:00Z">
          <w:pPr/>
        </w:pPrChange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517A4CEA">
                <wp:simplePos x="0" y="0"/>
                <wp:positionH relativeFrom="margin">
                  <wp:posOffset>8548</wp:posOffset>
                </wp:positionH>
                <wp:positionV relativeFrom="paragraph">
                  <wp:posOffset>363269</wp:posOffset>
                </wp:positionV>
                <wp:extent cx="6571615" cy="1151255"/>
                <wp:effectExtent l="0" t="0" r="6985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161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2E3B3755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493" w:author="Eduardo Diogo Francisco Nazário" w:date="2022-06-12T01:54:00Z"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>A partir d</w:delText>
                              </w:r>
                              <w:r w:rsidR="009C091D" w:rsidDel="00B61055">
                                <w:rPr>
                                  <w:sz w:val="20"/>
                                  <w:szCs w:val="20"/>
                                </w:rPr>
                                <w:delText>este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 xml:space="preserve"> gráfico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temporal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 xml:space="preserve"> é facilmente percetível a </w:delText>
                              </w:r>
                              <w:r w:rsidR="00794985" w:rsidDel="00B61055">
                                <w:rPr>
                                  <w:sz w:val="20"/>
                                  <w:szCs w:val="20"/>
                                </w:rPr>
                                <w:delText xml:space="preserve">taxa de </w:delText>
                              </w:r>
                              <w:r w:rsidDel="00B61055">
                                <w:rPr>
                                  <w:sz w:val="20"/>
                                  <w:szCs w:val="20"/>
                                </w:rPr>
                                <w:delText>variação</w:delText>
                              </w:r>
                              <w:r w:rsidR="0080119D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da Esperança Média de Vida (EMV) de ambos os sexos ao longo dos anos, neste caso, desde 2002 a 20</w:delText>
                              </w:r>
                              <w:r w:rsidR="00E536C3" w:rsidDel="00B61055">
                                <w:rPr>
                                  <w:sz w:val="20"/>
                                  <w:szCs w:val="20"/>
                                </w:rPr>
                                <w:delText>1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9 no Reino Unido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(UK)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Espanha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(ES)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Finlândia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(FI)</w:delText>
                              </w:r>
                              <w:r w:rsidR="00824CAB" w:rsidDel="00B61055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  <w:ins w:id="494" w:author="Eduardo Diogo Francisco Nazário" w:date="2022-06-12T01:54:00Z">
                              <w:r w:rsidR="00B61055">
                                <w:rPr>
                                  <w:sz w:val="20"/>
                                  <w:szCs w:val="20"/>
                                </w:rPr>
                                <w:t xml:space="preserve">Este </w:t>
                              </w:r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gráfico</w:t>
                              </w:r>
                            </w:ins>
                            <w:ins w:id="495" w:author="Eduardo Diogo Francisco Nazário" w:date="2022-06-12T03:19:00Z">
                              <w:r w:rsidR="00877E7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496" w:author="Eduardo Diogo Francisco Nazário" w:date="2022-06-12T01:54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permite-nos mais facilment</w:t>
                              </w:r>
                            </w:ins>
                            <w:ins w:id="497" w:author="Eduardo Diogo Francisco Nazário" w:date="2022-06-12T01:55:00Z">
                              <w:r w:rsidR="0007153F">
                                <w:rPr>
                                  <w:sz w:val="20"/>
                                  <w:szCs w:val="20"/>
                                </w:rPr>
                                <w:t>e perceber</w:t>
                              </w:r>
                            </w:ins>
                            <w:ins w:id="498" w:author="Eduardo Diogo Francisco Nazário" w:date="2022-06-12T03:19:00Z">
                              <w:r w:rsidR="00877E78">
                                <w:rPr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</w:ins>
                            <w:ins w:id="499" w:author="Eduardo Diogo Francisco Nazário" w:date="2022-06-12T03:24:00Z">
                              <w:r w:rsidR="00AC05CC">
                                <w:rPr>
                                  <w:sz w:val="20"/>
                                  <w:szCs w:val="20"/>
                                </w:rPr>
                                <w:t>variação da amplitude dos</w:t>
                              </w:r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 Intervalos de uma </w:t>
                              </w:r>
                            </w:ins>
                            <w:ins w:id="500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distribuição </w:t>
                              </w:r>
                            </w:ins>
                            <w:ins w:id="501" w:author="Eduardo Diogo Francisco Nazário" w:date="2022-06-12T04:45:00Z">
                              <w:r w:rsidR="00EE265F">
                                <w:rPr>
                                  <w:sz w:val="20"/>
                                  <w:szCs w:val="20"/>
                                </w:rPr>
                                <w:t>exponencial (</w:t>
                              </w:r>
                            </w:ins>
                            <w:proofErr w:type="spellStart"/>
                            <w:ins w:id="502" w:author="Eduardo Diogo Francisco Nazário" w:date="2022-06-12T03:40:00Z"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X~Exp</w:t>
                              </w:r>
                              <w:proofErr w:type="spellEnd"/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(λ=0.</w:t>
                              </w:r>
                            </w:ins>
                            <w:ins w:id="503" w:author="Eduardo Diogo Francisco Nazário" w:date="2022-06-12T04:34:00Z"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>35</w:t>
                              </w:r>
                            </w:ins>
                            <w:ins w:id="504" w:author="Eduardo Diogo Francisco Nazário" w:date="2022-06-12T03:40:00Z"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ins w:id="505" w:author="Eduardo Diogo Francisco Nazário" w:date="2022-06-12T03:41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nível de confiança </w:t>
                              </w:r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(1-</w:t>
                              </w:r>
                              <w:r w:rsidR="00C00EB2" w:rsidRPr="00C00EB2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𝛼</w:t>
                              </w:r>
                              <w:r w:rsidR="00C00EB2" w:rsidRPr="00C00EB2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= 0,9</w:t>
                              </w:r>
                            </w:ins>
                            <w:ins w:id="506" w:author="Eduardo Diogo Francisco Nazário" w:date="2022-06-12T04:42:00Z">
                              <w:r w:rsidR="00B6752A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ins>
                            <w:ins w:id="507" w:author="Eduardo Diogo Francisco Nazário" w:date="2022-06-12T03:40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ins w:id="508" w:author="Eduardo Diogo Francisco Nazário" w:date="2022-06-12T04:33:00Z"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 xml:space="preserve"> com e sem contaminação por uma distribuição que modela </w:t>
                              </w:r>
                              <w:proofErr w:type="spellStart"/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>outliers</w:t>
                              </w:r>
                              <w:proofErr w:type="spellEnd"/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</w:ins>
                            <w:proofErr w:type="spellStart"/>
                            <w:ins w:id="509" w:author="Eduardo Diogo Francisco Nazário" w:date="2022-06-12T04:34:00Z">
                              <w:r w:rsidR="00471D86" w:rsidRPr="00C00EB2">
                                <w:rPr>
                                  <w:sz w:val="20"/>
                                  <w:szCs w:val="20"/>
                                </w:rPr>
                                <w:t>X~Exp</w:t>
                              </w:r>
                              <w:proofErr w:type="spellEnd"/>
                              <w:r w:rsidR="00471D86" w:rsidRPr="00C00EB2">
                                <w:rPr>
                                  <w:sz w:val="20"/>
                                  <w:szCs w:val="20"/>
                                </w:rPr>
                                <w:t>(λ=0.</w:t>
                              </w:r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>02</w:t>
                              </w:r>
                              <w:r w:rsidR="00471D86" w:rsidRPr="00C00EB2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ins w:id="510" w:author="Eduardo Diogo Francisco Nazário" w:date="2022-06-12T04:33:00Z"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ins w:id="511" w:author="Eduardo Diogo Francisco Nazário" w:date="2022-06-12T03:40:00Z">
                              <w:r w:rsidR="00C00EB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512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>de acordo com o tamanho da amostra</w:t>
                              </w:r>
                            </w:ins>
                            <w:ins w:id="513" w:author="Eduardo Diogo Francisco Nazário" w:date="2022-06-12T02:03:00Z">
                              <w:r w:rsidR="00DC2B3D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6F9F2164" w:rsidR="00235BD2" w:rsidDel="00A677B0" w:rsidRDefault="00DC2B3D" w:rsidP="00824CAB">
                            <w:pPr>
                              <w:rPr>
                                <w:del w:id="514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ins w:id="515" w:author="Eduardo Diogo Francisco Nazário" w:date="2022-06-12T02:03:00Z">
                              <w:r>
                                <w:rPr>
                                  <w:sz w:val="20"/>
                                  <w:szCs w:val="20"/>
                                </w:rPr>
                                <w:t>Neste gráfico, p</w:t>
                              </w:r>
                            </w:ins>
                            <w:del w:id="516" w:author="Eduardo Diogo Francisco Nazário" w:date="2022-06-12T02:03:00Z">
                              <w:r w:rsidR="00CC25BB" w:rsidDel="00DC2B3D">
                                <w:rPr>
                                  <w:sz w:val="20"/>
                                  <w:szCs w:val="20"/>
                                </w:rPr>
                                <w:delText>P</w:delText>
                              </w:r>
                            </w:del>
                            <w:r w:rsidR="00CC25BB">
                              <w:rPr>
                                <w:sz w:val="20"/>
                                <w:szCs w:val="20"/>
                              </w:rPr>
                              <w:t xml:space="preserve">odemos facilmente verificar </w:t>
                            </w:r>
                            <w:del w:id="517" w:author="Eduardo Diogo Francisco Nazário" w:date="2022-06-12T03:25:00Z">
                              <w:r w:rsidR="00CC25BB" w:rsidDel="001C78F1">
                                <w:rPr>
                                  <w:sz w:val="20"/>
                                  <w:szCs w:val="20"/>
                                </w:rPr>
                                <w:delText xml:space="preserve">que </w:delText>
                              </w:r>
                            </w:del>
                            <w:ins w:id="518" w:author="Eduardo Diogo Francisco Nazário" w:date="2022-06-12T03:25:00Z">
                              <w:r w:rsidR="001C78F1">
                                <w:rPr>
                                  <w:sz w:val="20"/>
                                  <w:szCs w:val="20"/>
                                </w:rPr>
                                <w:t xml:space="preserve">que </w:t>
                              </w:r>
                            </w:ins>
                            <w:ins w:id="519" w:author="Eduardo Diogo Francisco Nazário" w:date="2022-06-12T04:35:00Z">
                              <w:r w:rsidR="00471D86">
                                <w:rPr>
                                  <w:sz w:val="20"/>
                                  <w:szCs w:val="20"/>
                                </w:rPr>
                                <w:t xml:space="preserve">a média da Amplitude dos </w:t>
                              </w:r>
                              <w:r w:rsidR="00C62A30">
                                <w:rPr>
                                  <w:sz w:val="20"/>
                                  <w:szCs w:val="20"/>
                                </w:rPr>
                                <w:t>Intervalos de</w:t>
                              </w:r>
                            </w:ins>
                            <w:ins w:id="520" w:author="Eduardo Diogo Francisco Nazário" w:date="2022-06-12T04:36:00Z">
                              <w:r w:rsidR="00C62A30">
                                <w:rPr>
                                  <w:sz w:val="20"/>
                                  <w:szCs w:val="20"/>
                                </w:rPr>
                                <w:t xml:space="preserve"> Confiança é bastante menor nas amostras contaminadas do q nas amostras não contaminada</w:t>
                              </w:r>
                            </w:ins>
                            <w:ins w:id="521" w:author="Eduardo Diogo Francisco Nazário" w:date="2022-06-12T04:37:00Z">
                              <w:r w:rsidR="00C62A30">
                                <w:rPr>
                                  <w:sz w:val="20"/>
                                  <w:szCs w:val="20"/>
                                </w:rPr>
                                <w:t>s, continuando</w:t>
                              </w:r>
                            </w:ins>
                            <w:ins w:id="522" w:author="Eduardo Diogo Francisco Nazário" w:date="2022-06-12T04:38:00Z">
                              <w:r w:rsidR="00C62A30">
                                <w:rPr>
                                  <w:sz w:val="20"/>
                                  <w:szCs w:val="20"/>
                                </w:rPr>
                                <w:t xml:space="preserve"> a ser possível observar </w:t>
                              </w:r>
                            </w:ins>
                            <w:ins w:id="523" w:author="Eduardo Diogo Francisco Nazário" w:date="2022-06-12T04:39:00Z">
                              <w:r w:rsidR="00C62A30">
                                <w:rPr>
                                  <w:sz w:val="20"/>
                                  <w:szCs w:val="20"/>
                                </w:rPr>
                                <w:t>que um aumento do tamanho da amostra também revela</w:t>
                              </w:r>
                            </w:ins>
                            <w:ins w:id="524" w:author="Eduardo Diogo Francisco Nazário" w:date="2022-06-12T04:45:00Z">
                              <w:r w:rsidR="00EE265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525" w:author="Eduardo Diogo Francisco Nazário" w:date="2022-06-12T04:39:00Z">
                              <w:r w:rsidR="00C62A30">
                                <w:rPr>
                                  <w:sz w:val="20"/>
                                  <w:szCs w:val="20"/>
                                </w:rPr>
                                <w:t>uma diminuição na Média da Amplitude dos Intervalos de Confiança</w:t>
                              </w:r>
                            </w:ins>
                            <w:del w:id="526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existe uma grande diferença na EMV entre os elementos do sexo masculino e feminino, </w:delText>
                              </w:r>
                            </w:del>
                            <w:del w:id="527" w:author="Eduardo Diogo Francisco Nazário" w:date="2022-06-11T13:33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o sexo feminino </w:delText>
                              </w:r>
                            </w:del>
                            <w:del w:id="528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valores mais elevados. </w:delText>
                              </w:r>
                            </w:del>
                            <w:del w:id="529" w:author="Eduardo Diogo Francisco Nazário" w:date="2022-06-11T13:34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del w:id="530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E</w:delText>
                              </w:r>
                            </w:del>
                            <w:del w:id="531" w:author="Eduardo Diogo Francisco Nazário" w:date="2022-06-11T13:34:00Z">
                              <w:r w:rsidR="00CC25BB"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del w:id="532" w:author="Eduardo Diogo Francisco Nazário" w:date="2022-06-12T02:05:00Z">
                              <w:r w:rsidR="00CC25BB" w:rsidDel="00A677B0">
                                <w:rPr>
                                  <w:sz w:val="20"/>
                                  <w:szCs w:val="20"/>
                                </w:rPr>
                                <w:delText xml:space="preserve"> tem a maior EMV e também</w:delText>
                              </w:r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desde 2002 até 2019 a EMV aumentou, </w:delText>
                              </w:r>
                            </w:del>
                            <w:del w:id="533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del w:id="534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alguns anos em que </w:delText>
                              </w:r>
                            </w:del>
                            <w:del w:id="535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del w:id="536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>face aos anos anteriores.</w:delText>
                              </w:r>
                            </w:del>
                          </w:p>
                          <w:p w14:paraId="71FF2E3B" w14:textId="0F532E41" w:rsidR="00A677B0" w:rsidRDefault="00C62A30" w:rsidP="00824CAB">
                            <w:pPr>
                              <w:rPr>
                                <w:ins w:id="537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  <w:ins w:id="538" w:author="Eduardo Diogo Francisco Nazário" w:date="2022-06-12T04:40:00Z"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</w:p>
                          <w:p w14:paraId="6F3BFACE" w14:textId="46BB49CB" w:rsidR="00235BD2" w:rsidDel="00A677B0" w:rsidRDefault="00235BD2" w:rsidP="00824CAB">
                            <w:pPr>
                              <w:rPr>
                                <w:del w:id="539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A611CA8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540" w:author="Eduardo Diogo Francisco Nazário" w:date="2022-06-12T02:12:00Z">
                              <w:r w:rsidRPr="00235BD2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Nota</w:delText>
                              </w:r>
                              <w:r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:</w:delText>
                              </w:r>
                              <w:r w:rsidRPr="00DE2B1E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Del="00155852">
                                <w:rPr>
                                  <w:sz w:val="20"/>
                                  <w:szCs w:val="20"/>
                                </w:rPr>
                                <w:delText>Não existem dados para 2019 no Reino Unido (UK)</w:delText>
                              </w:r>
                              <w:r w:rsidR="00794985" w:rsidDel="00155852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8" type="#_x0000_t202" style="position:absolute;margin-left:.65pt;margin-top:28.6pt;width:517.45pt;height:9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">
                <v:textbox>
                  <w:txbxContent>
                    <w:p w14:paraId="1DC8031F" w14:textId="2E3B3755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del w:id="541" w:author="Eduardo Diogo Francisco Nazário" w:date="2022-06-12T01:54:00Z">
                        <w:r w:rsidDel="00B61055">
                          <w:rPr>
                            <w:sz w:val="20"/>
                            <w:szCs w:val="20"/>
                          </w:rPr>
                          <w:delText>A partir d</w:delText>
                        </w:r>
                        <w:r w:rsidR="009C091D" w:rsidDel="00B61055">
                          <w:rPr>
                            <w:sz w:val="20"/>
                            <w:szCs w:val="20"/>
                          </w:rPr>
                          <w:delText>este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 xml:space="preserve"> gráfico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temporal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 xml:space="preserve"> é facilmente percetível a </w:delText>
                        </w:r>
                        <w:r w:rsidR="00794985" w:rsidDel="00B61055">
                          <w:rPr>
                            <w:sz w:val="20"/>
                            <w:szCs w:val="20"/>
                          </w:rPr>
                          <w:delText xml:space="preserve">taxa de </w:delText>
                        </w:r>
                        <w:r w:rsidDel="00B61055">
                          <w:rPr>
                            <w:sz w:val="20"/>
                            <w:szCs w:val="20"/>
                          </w:rPr>
                          <w:delText>variação</w:delText>
                        </w:r>
                        <w:r w:rsidR="0080119D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da Esperança Média de Vida (EMV) de ambos os sexos ao longo dos anos, neste caso, desde 2002 a 20</w:delText>
                        </w:r>
                        <w:r w:rsidR="00E536C3" w:rsidDel="00B61055">
                          <w:rPr>
                            <w:sz w:val="20"/>
                            <w:szCs w:val="20"/>
                          </w:rPr>
                          <w:delText>1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9 no Reino Unido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(UK)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Espanha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(ES)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Finlândia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(FI)</w:delText>
                        </w:r>
                        <w:r w:rsidR="00824CAB" w:rsidDel="00B61055">
                          <w:rPr>
                            <w:sz w:val="20"/>
                            <w:szCs w:val="20"/>
                          </w:rPr>
                          <w:delText>.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  <w:ins w:id="542" w:author="Eduardo Diogo Francisco Nazário" w:date="2022-06-12T01:54:00Z">
                        <w:r w:rsidR="00B61055">
                          <w:rPr>
                            <w:sz w:val="20"/>
                            <w:szCs w:val="20"/>
                          </w:rPr>
                          <w:t xml:space="preserve">Este </w:t>
                        </w:r>
                        <w:r w:rsidR="0007153F">
                          <w:rPr>
                            <w:sz w:val="20"/>
                            <w:szCs w:val="20"/>
                          </w:rPr>
                          <w:t>gráfico</w:t>
                        </w:r>
                      </w:ins>
                      <w:ins w:id="543" w:author="Eduardo Diogo Francisco Nazário" w:date="2022-06-12T03:19:00Z">
                        <w:r w:rsidR="00877E7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544" w:author="Eduardo Diogo Francisco Nazário" w:date="2022-06-12T01:54:00Z">
                        <w:r w:rsidR="0007153F">
                          <w:rPr>
                            <w:sz w:val="20"/>
                            <w:szCs w:val="20"/>
                          </w:rPr>
                          <w:t>permite-nos mais facilment</w:t>
                        </w:r>
                      </w:ins>
                      <w:ins w:id="545" w:author="Eduardo Diogo Francisco Nazário" w:date="2022-06-12T01:55:00Z">
                        <w:r w:rsidR="0007153F">
                          <w:rPr>
                            <w:sz w:val="20"/>
                            <w:szCs w:val="20"/>
                          </w:rPr>
                          <w:t>e perceber</w:t>
                        </w:r>
                      </w:ins>
                      <w:ins w:id="546" w:author="Eduardo Diogo Francisco Nazário" w:date="2022-06-12T03:19:00Z">
                        <w:r w:rsidR="00877E78">
                          <w:rPr>
                            <w:sz w:val="20"/>
                            <w:szCs w:val="20"/>
                          </w:rPr>
                          <w:t xml:space="preserve"> a </w:t>
                        </w:r>
                      </w:ins>
                      <w:ins w:id="547" w:author="Eduardo Diogo Francisco Nazário" w:date="2022-06-12T03:24:00Z">
                        <w:r w:rsidR="00AC05CC">
                          <w:rPr>
                            <w:sz w:val="20"/>
                            <w:szCs w:val="20"/>
                          </w:rPr>
                          <w:t>variação da amplitude dos</w:t>
                        </w:r>
                        <w:r w:rsidR="001C78F1">
                          <w:rPr>
                            <w:sz w:val="20"/>
                            <w:szCs w:val="20"/>
                          </w:rPr>
                          <w:t xml:space="preserve"> Intervalos de uma </w:t>
                        </w:r>
                      </w:ins>
                      <w:ins w:id="548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 xml:space="preserve">distribuição </w:t>
                        </w:r>
                      </w:ins>
                      <w:ins w:id="549" w:author="Eduardo Diogo Francisco Nazário" w:date="2022-06-12T04:45:00Z">
                        <w:r w:rsidR="00EE265F">
                          <w:rPr>
                            <w:sz w:val="20"/>
                            <w:szCs w:val="20"/>
                          </w:rPr>
                          <w:t>exponencial (</w:t>
                        </w:r>
                      </w:ins>
                      <w:proofErr w:type="spellStart"/>
                      <w:ins w:id="550" w:author="Eduardo Diogo Francisco Nazário" w:date="2022-06-12T03:40:00Z">
                        <w:r w:rsidR="00C00EB2" w:rsidRPr="00C00EB2">
                          <w:rPr>
                            <w:sz w:val="20"/>
                            <w:szCs w:val="20"/>
                          </w:rPr>
                          <w:t>X~Exp</w:t>
                        </w:r>
                        <w:proofErr w:type="spellEnd"/>
                        <w:r w:rsidR="00C00EB2" w:rsidRPr="00C00EB2">
                          <w:rPr>
                            <w:sz w:val="20"/>
                            <w:szCs w:val="20"/>
                          </w:rPr>
                          <w:t>(λ=0.</w:t>
                        </w:r>
                      </w:ins>
                      <w:ins w:id="551" w:author="Eduardo Diogo Francisco Nazário" w:date="2022-06-12T04:34:00Z">
                        <w:r w:rsidR="00471D86">
                          <w:rPr>
                            <w:sz w:val="20"/>
                            <w:szCs w:val="20"/>
                          </w:rPr>
                          <w:t>35</w:t>
                        </w:r>
                      </w:ins>
                      <w:ins w:id="552" w:author="Eduardo Diogo Francisco Nazário" w:date="2022-06-12T03:40:00Z">
                        <w:r w:rsidR="00C00EB2" w:rsidRPr="00C00EB2">
                          <w:rPr>
                            <w:sz w:val="20"/>
                            <w:szCs w:val="20"/>
                          </w:rPr>
                          <w:t>)</w:t>
                        </w:r>
                      </w:ins>
                      <w:ins w:id="553" w:author="Eduardo Diogo Francisco Nazário" w:date="2022-06-12T03:41:00Z">
                        <w:r w:rsidR="00C00EB2">
                          <w:rPr>
                            <w:sz w:val="20"/>
                            <w:szCs w:val="20"/>
                          </w:rPr>
                          <w:t xml:space="preserve"> nível de confiança </w:t>
                        </w:r>
                        <w:r w:rsidR="00C00EB2" w:rsidRPr="00C00EB2">
                          <w:rPr>
                            <w:sz w:val="20"/>
                            <w:szCs w:val="20"/>
                          </w:rPr>
                          <w:t>(1-</w:t>
                        </w:r>
                        <w:r w:rsidR="00C00EB2" w:rsidRPr="00C00EB2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𝛼</w:t>
                        </w:r>
                        <w:r w:rsidR="00C00EB2" w:rsidRPr="00C00EB2">
                          <w:rPr>
                            <w:sz w:val="20"/>
                            <w:szCs w:val="20"/>
                          </w:rPr>
                          <w:t>)</w:t>
                        </w:r>
                        <w:r w:rsidR="00C00EB2">
                          <w:rPr>
                            <w:sz w:val="20"/>
                            <w:szCs w:val="20"/>
                          </w:rPr>
                          <w:t xml:space="preserve"> = 0,9</w:t>
                        </w:r>
                      </w:ins>
                      <w:ins w:id="554" w:author="Eduardo Diogo Francisco Nazário" w:date="2022-06-12T04:42:00Z">
                        <w:r w:rsidR="00B6752A">
                          <w:rPr>
                            <w:sz w:val="20"/>
                            <w:szCs w:val="20"/>
                          </w:rPr>
                          <w:t>3</w:t>
                        </w:r>
                      </w:ins>
                      <w:ins w:id="555" w:author="Eduardo Diogo Francisco Nazário" w:date="2022-06-12T03:40:00Z">
                        <w:r w:rsidR="00C00EB2">
                          <w:rPr>
                            <w:sz w:val="20"/>
                            <w:szCs w:val="20"/>
                          </w:rPr>
                          <w:t>)</w:t>
                        </w:r>
                      </w:ins>
                      <w:ins w:id="556" w:author="Eduardo Diogo Francisco Nazário" w:date="2022-06-12T04:33:00Z">
                        <w:r w:rsidR="00471D86">
                          <w:rPr>
                            <w:sz w:val="20"/>
                            <w:szCs w:val="20"/>
                          </w:rPr>
                          <w:t xml:space="preserve"> com e sem contaminação por uma distribuição que modela </w:t>
                        </w:r>
                        <w:proofErr w:type="spellStart"/>
                        <w:r w:rsidR="00471D86">
                          <w:rPr>
                            <w:sz w:val="20"/>
                            <w:szCs w:val="20"/>
                          </w:rPr>
                          <w:t>outliers</w:t>
                        </w:r>
                        <w:proofErr w:type="spellEnd"/>
                        <w:r w:rsidR="00471D86">
                          <w:rPr>
                            <w:sz w:val="20"/>
                            <w:szCs w:val="20"/>
                          </w:rPr>
                          <w:t xml:space="preserve"> (</w:t>
                        </w:r>
                      </w:ins>
                      <w:proofErr w:type="spellStart"/>
                      <w:ins w:id="557" w:author="Eduardo Diogo Francisco Nazário" w:date="2022-06-12T04:34:00Z">
                        <w:r w:rsidR="00471D86" w:rsidRPr="00C00EB2">
                          <w:rPr>
                            <w:sz w:val="20"/>
                            <w:szCs w:val="20"/>
                          </w:rPr>
                          <w:t>X~Exp</w:t>
                        </w:r>
                        <w:proofErr w:type="spellEnd"/>
                        <w:r w:rsidR="00471D86" w:rsidRPr="00C00EB2">
                          <w:rPr>
                            <w:sz w:val="20"/>
                            <w:szCs w:val="20"/>
                          </w:rPr>
                          <w:t>(λ=0.</w:t>
                        </w:r>
                        <w:r w:rsidR="00471D86">
                          <w:rPr>
                            <w:sz w:val="20"/>
                            <w:szCs w:val="20"/>
                          </w:rPr>
                          <w:t>02</w:t>
                        </w:r>
                        <w:r w:rsidR="00471D86" w:rsidRPr="00C00EB2">
                          <w:rPr>
                            <w:sz w:val="20"/>
                            <w:szCs w:val="20"/>
                          </w:rPr>
                          <w:t>)</w:t>
                        </w:r>
                      </w:ins>
                      <w:ins w:id="558" w:author="Eduardo Diogo Francisco Nazário" w:date="2022-06-12T04:33:00Z">
                        <w:r w:rsidR="00471D86">
                          <w:rPr>
                            <w:sz w:val="20"/>
                            <w:szCs w:val="20"/>
                          </w:rPr>
                          <w:t>)</w:t>
                        </w:r>
                      </w:ins>
                      <w:ins w:id="559" w:author="Eduardo Diogo Francisco Nazário" w:date="2022-06-12T03:40:00Z">
                        <w:r w:rsidR="00C00EB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560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>de acordo com o tamanho da amostra</w:t>
                        </w:r>
                      </w:ins>
                      <w:ins w:id="561" w:author="Eduardo Diogo Francisco Nazário" w:date="2022-06-12T02:03:00Z">
                        <w:r w:rsidR="00DC2B3D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6F9F2164" w:rsidR="00235BD2" w:rsidDel="00A677B0" w:rsidRDefault="00DC2B3D" w:rsidP="00824CAB">
                      <w:pPr>
                        <w:rPr>
                          <w:del w:id="562" w:author="Eduardo Diogo Francisco Nazário" w:date="2022-06-11T13:46:00Z"/>
                          <w:sz w:val="20"/>
                          <w:szCs w:val="20"/>
                        </w:rPr>
                      </w:pPr>
                      <w:ins w:id="563" w:author="Eduardo Diogo Francisco Nazário" w:date="2022-06-12T02:03:00Z">
                        <w:r>
                          <w:rPr>
                            <w:sz w:val="20"/>
                            <w:szCs w:val="20"/>
                          </w:rPr>
                          <w:t>Neste gráfico, p</w:t>
                        </w:r>
                      </w:ins>
                      <w:del w:id="564" w:author="Eduardo Diogo Francisco Nazário" w:date="2022-06-12T02:03:00Z">
                        <w:r w:rsidR="00CC25BB" w:rsidDel="00DC2B3D">
                          <w:rPr>
                            <w:sz w:val="20"/>
                            <w:szCs w:val="20"/>
                          </w:rPr>
                          <w:delText>P</w:delText>
                        </w:r>
                      </w:del>
                      <w:r w:rsidR="00CC25BB">
                        <w:rPr>
                          <w:sz w:val="20"/>
                          <w:szCs w:val="20"/>
                        </w:rPr>
                        <w:t xml:space="preserve">odemos facilmente verificar </w:t>
                      </w:r>
                      <w:del w:id="565" w:author="Eduardo Diogo Francisco Nazário" w:date="2022-06-12T03:25:00Z">
                        <w:r w:rsidR="00CC25BB" w:rsidDel="001C78F1">
                          <w:rPr>
                            <w:sz w:val="20"/>
                            <w:szCs w:val="20"/>
                          </w:rPr>
                          <w:delText xml:space="preserve">que </w:delText>
                        </w:r>
                      </w:del>
                      <w:ins w:id="566" w:author="Eduardo Diogo Francisco Nazário" w:date="2022-06-12T03:25:00Z">
                        <w:r w:rsidR="001C78F1">
                          <w:rPr>
                            <w:sz w:val="20"/>
                            <w:szCs w:val="20"/>
                          </w:rPr>
                          <w:t xml:space="preserve">que </w:t>
                        </w:r>
                      </w:ins>
                      <w:ins w:id="567" w:author="Eduardo Diogo Francisco Nazário" w:date="2022-06-12T04:35:00Z">
                        <w:r w:rsidR="00471D86">
                          <w:rPr>
                            <w:sz w:val="20"/>
                            <w:szCs w:val="20"/>
                          </w:rPr>
                          <w:t xml:space="preserve">a média da Amplitude dos </w:t>
                        </w:r>
                        <w:r w:rsidR="00C62A30">
                          <w:rPr>
                            <w:sz w:val="20"/>
                            <w:szCs w:val="20"/>
                          </w:rPr>
                          <w:t>Intervalos de</w:t>
                        </w:r>
                      </w:ins>
                      <w:ins w:id="568" w:author="Eduardo Diogo Francisco Nazário" w:date="2022-06-12T04:36:00Z">
                        <w:r w:rsidR="00C62A30">
                          <w:rPr>
                            <w:sz w:val="20"/>
                            <w:szCs w:val="20"/>
                          </w:rPr>
                          <w:t xml:space="preserve"> Confiança é bastante menor nas amostras contaminadas do q nas amostras não contaminada</w:t>
                        </w:r>
                      </w:ins>
                      <w:ins w:id="569" w:author="Eduardo Diogo Francisco Nazário" w:date="2022-06-12T04:37:00Z">
                        <w:r w:rsidR="00C62A30">
                          <w:rPr>
                            <w:sz w:val="20"/>
                            <w:szCs w:val="20"/>
                          </w:rPr>
                          <w:t>s, continuando</w:t>
                        </w:r>
                      </w:ins>
                      <w:ins w:id="570" w:author="Eduardo Diogo Francisco Nazário" w:date="2022-06-12T04:38:00Z">
                        <w:r w:rsidR="00C62A30">
                          <w:rPr>
                            <w:sz w:val="20"/>
                            <w:szCs w:val="20"/>
                          </w:rPr>
                          <w:t xml:space="preserve"> a ser possível observar </w:t>
                        </w:r>
                      </w:ins>
                      <w:ins w:id="571" w:author="Eduardo Diogo Francisco Nazário" w:date="2022-06-12T04:39:00Z">
                        <w:r w:rsidR="00C62A30">
                          <w:rPr>
                            <w:sz w:val="20"/>
                            <w:szCs w:val="20"/>
                          </w:rPr>
                          <w:t>que um aumento do tamanho da amostra também revela</w:t>
                        </w:r>
                      </w:ins>
                      <w:ins w:id="572" w:author="Eduardo Diogo Francisco Nazário" w:date="2022-06-12T04:45:00Z">
                        <w:r w:rsidR="00EE265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573" w:author="Eduardo Diogo Francisco Nazário" w:date="2022-06-12T04:39:00Z">
                        <w:r w:rsidR="00C62A30">
                          <w:rPr>
                            <w:sz w:val="20"/>
                            <w:szCs w:val="20"/>
                          </w:rPr>
                          <w:t>uma diminuição na Média da Amplitude dos Intervalos de Confiança</w:t>
                        </w:r>
                      </w:ins>
                      <w:del w:id="574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existe uma grande diferença na EMV entre os elementos do sexo masculino e feminino, </w:delText>
                        </w:r>
                      </w:del>
                      <w:del w:id="575" w:author="Eduardo Diogo Francisco Nazário" w:date="2022-06-11T13:33:00Z">
                        <w:r w:rsidR="00CC25BB" w:rsidDel="00D43D06">
                          <w:rPr>
                            <w:sz w:val="20"/>
                            <w:szCs w:val="20"/>
                          </w:rPr>
                          <w:delText xml:space="preserve">tendo o sexo feminino </w:delText>
                        </w:r>
                      </w:del>
                      <w:del w:id="576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valores mais elevados. </w:delText>
                        </w:r>
                      </w:del>
                      <w:del w:id="577" w:author="Eduardo Diogo Francisco Nazário" w:date="2022-06-11T13:34:00Z">
                        <w:r w:rsidR="00CC25BB"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del w:id="578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 que E</w:delText>
                        </w:r>
                      </w:del>
                      <w:del w:id="579" w:author="Eduardo Diogo Francisco Nazário" w:date="2022-06-11T13:34:00Z">
                        <w:r w:rsidR="00CC25BB"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del w:id="580" w:author="Eduardo Diogo Francisco Nazário" w:date="2022-06-12T02:05:00Z">
                        <w:r w:rsidR="00CC25BB" w:rsidDel="00A677B0">
                          <w:rPr>
                            <w:sz w:val="20"/>
                            <w:szCs w:val="20"/>
                          </w:rPr>
                          <w:delText xml:space="preserve"> tem a maior EMV e também</w:delText>
                        </w:r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 que desde 2002 até 2019 a EMV aumentou, </w:delText>
                        </w:r>
                      </w:del>
                      <w:del w:id="581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del w:id="582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alguns anos em que </w:delText>
                        </w:r>
                      </w:del>
                      <w:del w:id="583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del w:id="584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>face aos anos anteriores.</w:delText>
                        </w:r>
                      </w:del>
                    </w:p>
                    <w:p w14:paraId="71FF2E3B" w14:textId="0F532E41" w:rsidR="00A677B0" w:rsidRDefault="00C62A30" w:rsidP="00824CAB">
                      <w:pPr>
                        <w:rPr>
                          <w:ins w:id="585" w:author="Eduardo Diogo Francisco Nazário" w:date="2022-06-12T02:05:00Z"/>
                          <w:sz w:val="20"/>
                          <w:szCs w:val="20"/>
                        </w:rPr>
                      </w:pPr>
                      <w:ins w:id="586" w:author="Eduardo Diogo Francisco Nazário" w:date="2022-06-12T04:40:00Z"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</w:p>
                    <w:p w14:paraId="6F3BFACE" w14:textId="46BB49CB" w:rsidR="00235BD2" w:rsidDel="00A677B0" w:rsidRDefault="00235BD2" w:rsidP="00824CAB">
                      <w:pPr>
                        <w:rPr>
                          <w:del w:id="587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1EF5B313" w14:textId="0A611CA8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del w:id="588" w:author="Eduardo Diogo Francisco Nazário" w:date="2022-06-12T02:12:00Z">
                        <w:r w:rsidRPr="00235BD2"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Nota</w:delText>
                        </w:r>
                        <w:r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:</w:delText>
                        </w:r>
                        <w:r w:rsidRPr="00DE2B1E" w:rsidDel="00155852">
                          <w:rPr>
                            <w:b/>
                            <w:bCs/>
                            <w:sz w:val="20"/>
                            <w:szCs w:val="20"/>
                          </w:rPr>
                          <w:delText xml:space="preserve"> </w:delText>
                        </w:r>
                        <w:r w:rsidDel="00155852">
                          <w:rPr>
                            <w:sz w:val="20"/>
                            <w:szCs w:val="20"/>
                          </w:rPr>
                          <w:delText>Não existem dados para 2019 no Reino Unido (UK)</w:delText>
                        </w:r>
                        <w:r w:rsidR="00794985" w:rsidDel="00155852">
                          <w:rPr>
                            <w:sz w:val="20"/>
                            <w:szCs w:val="20"/>
                          </w:rPr>
                          <w:delText>.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FC1D2B" w14:textId="77777777" w:rsidR="00B61055" w:rsidDel="00B61055" w:rsidRDefault="00B61055" w:rsidP="00B61055">
      <w:pPr>
        <w:rPr>
          <w:del w:id="589" w:author="Eduardo Diogo Francisco Nazário" w:date="2022-06-12T01:53:00Z"/>
          <w:b/>
          <w:bCs/>
          <w:sz w:val="28"/>
          <w:szCs w:val="28"/>
          <w:u w:val="single"/>
        </w:rPr>
        <w:pPrChange w:id="590" w:author="Eduardo Diogo Francisco Nazário" w:date="2022-06-12T01:51:00Z">
          <w:pPr>
            <w:jc w:val="center"/>
          </w:pPr>
        </w:pPrChange>
      </w:pPr>
    </w:p>
    <w:p w14:paraId="0A74D527" w14:textId="2DE8449B" w:rsidR="004D6F15" w:rsidDel="00877E78" w:rsidRDefault="004D6F15">
      <w:pPr>
        <w:rPr>
          <w:del w:id="591" w:author="Eduardo Diogo Francisco Nazário" w:date="2022-06-12T03:15:00Z"/>
          <w:b/>
          <w:bCs/>
          <w:sz w:val="28"/>
          <w:szCs w:val="28"/>
          <w:u w:val="single"/>
        </w:rPr>
      </w:pPr>
    </w:p>
    <w:p w14:paraId="12AE710F" w14:textId="045BF067" w:rsidR="004D6F15" w:rsidDel="00B61055" w:rsidRDefault="004D6F15">
      <w:pPr>
        <w:rPr>
          <w:del w:id="592" w:author="Eduardo Diogo Francisco Nazário" w:date="2022-06-12T01:53:00Z"/>
          <w:b/>
          <w:bCs/>
          <w:sz w:val="28"/>
          <w:szCs w:val="28"/>
          <w:u w:val="single"/>
        </w:rPr>
      </w:pPr>
    </w:p>
    <w:p w14:paraId="69F3E405" w14:textId="3A0B9AE6" w:rsidR="004D6F15" w:rsidDel="00B61055" w:rsidRDefault="004D6F15">
      <w:pPr>
        <w:rPr>
          <w:del w:id="593" w:author="Eduardo Diogo Francisco Nazário" w:date="2022-06-12T01:53:00Z"/>
          <w:b/>
          <w:bCs/>
          <w:sz w:val="28"/>
          <w:szCs w:val="28"/>
          <w:u w:val="single"/>
        </w:rPr>
      </w:pPr>
    </w:p>
    <w:p w14:paraId="53E9A6C6" w14:textId="7D8CC525" w:rsidR="00B61055" w:rsidDel="00B61055" w:rsidRDefault="00B61055">
      <w:pPr>
        <w:rPr>
          <w:del w:id="594" w:author="Eduardo Diogo Francisco Nazário" w:date="2022-06-12T01:52:00Z"/>
          <w:b/>
          <w:bCs/>
          <w:sz w:val="28"/>
          <w:szCs w:val="28"/>
          <w:u w:val="single"/>
        </w:rPr>
      </w:pPr>
    </w:p>
    <w:p w14:paraId="57C7328E" w14:textId="5278F510" w:rsidR="004D6F15" w:rsidDel="00B61055" w:rsidRDefault="004D6F15">
      <w:pPr>
        <w:rPr>
          <w:del w:id="595" w:author="Eduardo Diogo Francisco Nazário" w:date="2022-06-12T01:52:00Z"/>
          <w:b/>
          <w:bCs/>
          <w:sz w:val="28"/>
          <w:szCs w:val="28"/>
          <w:u w:val="single"/>
        </w:rPr>
      </w:pPr>
    </w:p>
    <w:p w14:paraId="505A8A89" w14:textId="49E5E200" w:rsidR="004D6F15" w:rsidDel="00B61055" w:rsidRDefault="004D6F15">
      <w:pPr>
        <w:rPr>
          <w:del w:id="596" w:author="Eduardo Diogo Francisco Nazário" w:date="2022-06-12T01:52:00Z"/>
          <w:b/>
          <w:bCs/>
          <w:sz w:val="28"/>
          <w:szCs w:val="28"/>
          <w:u w:val="single"/>
        </w:rPr>
      </w:pPr>
    </w:p>
    <w:p w14:paraId="256FDEB8" w14:textId="2FC5E0BE" w:rsidR="004D6F15" w:rsidRPr="004D6F15" w:rsidRDefault="00C961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10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1DDD" w14:textId="77777777" w:rsidR="00A25A82" w:rsidRDefault="00A25A82" w:rsidP="007D54D9">
      <w:r>
        <w:separator/>
      </w:r>
    </w:p>
  </w:endnote>
  <w:endnote w:type="continuationSeparator" w:id="0">
    <w:p w14:paraId="2636D3B5" w14:textId="77777777" w:rsidR="00A25A82" w:rsidRDefault="00A25A82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7C69" w14:textId="77777777" w:rsidR="00A25A82" w:rsidRDefault="00A25A82" w:rsidP="007D54D9">
      <w:r>
        <w:separator/>
      </w:r>
    </w:p>
  </w:footnote>
  <w:footnote w:type="continuationSeparator" w:id="0">
    <w:p w14:paraId="6F3ACBF0" w14:textId="77777777" w:rsidR="00A25A82" w:rsidRDefault="00A25A82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58AD0C1A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597" w:author="Eduardo Diogo Francisco Nazário" w:date="2022-06-12T03:47:00Z">
      <w:r w:rsidR="001032CF">
        <w:t>10</w:t>
      </w:r>
    </w:ins>
    <w:del w:id="598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5B2"/>
    <w:multiLevelType w:val="hybridMultilevel"/>
    <w:tmpl w:val="70201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747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7153F"/>
    <w:rsid w:val="000E46C4"/>
    <w:rsid w:val="001032CF"/>
    <w:rsid w:val="0010419F"/>
    <w:rsid w:val="00132E14"/>
    <w:rsid w:val="00155852"/>
    <w:rsid w:val="0019707E"/>
    <w:rsid w:val="001B2F25"/>
    <w:rsid w:val="001C78F1"/>
    <w:rsid w:val="001E3CC8"/>
    <w:rsid w:val="00235BD2"/>
    <w:rsid w:val="0029423D"/>
    <w:rsid w:val="00317FEE"/>
    <w:rsid w:val="00372D84"/>
    <w:rsid w:val="003C05DF"/>
    <w:rsid w:val="003F53B5"/>
    <w:rsid w:val="00405013"/>
    <w:rsid w:val="004123A7"/>
    <w:rsid w:val="0043343B"/>
    <w:rsid w:val="004379AB"/>
    <w:rsid w:val="00471D86"/>
    <w:rsid w:val="004D6F15"/>
    <w:rsid w:val="00550E92"/>
    <w:rsid w:val="00566AE8"/>
    <w:rsid w:val="00572631"/>
    <w:rsid w:val="00573BFD"/>
    <w:rsid w:val="0057629C"/>
    <w:rsid w:val="00626384"/>
    <w:rsid w:val="00637B92"/>
    <w:rsid w:val="006C0C78"/>
    <w:rsid w:val="006E60E1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24CAB"/>
    <w:rsid w:val="00846867"/>
    <w:rsid w:val="008571A2"/>
    <w:rsid w:val="00877E78"/>
    <w:rsid w:val="00892016"/>
    <w:rsid w:val="008C228D"/>
    <w:rsid w:val="008F2B13"/>
    <w:rsid w:val="008F6BD1"/>
    <w:rsid w:val="00914F07"/>
    <w:rsid w:val="00960B61"/>
    <w:rsid w:val="009C091D"/>
    <w:rsid w:val="00A17D1C"/>
    <w:rsid w:val="00A25A82"/>
    <w:rsid w:val="00A677B0"/>
    <w:rsid w:val="00AC05CC"/>
    <w:rsid w:val="00B23011"/>
    <w:rsid w:val="00B2751F"/>
    <w:rsid w:val="00B61055"/>
    <w:rsid w:val="00B6752A"/>
    <w:rsid w:val="00B743BA"/>
    <w:rsid w:val="00B814D2"/>
    <w:rsid w:val="00BB4883"/>
    <w:rsid w:val="00BC2556"/>
    <w:rsid w:val="00BC4BF6"/>
    <w:rsid w:val="00C00EB2"/>
    <w:rsid w:val="00C576FA"/>
    <w:rsid w:val="00C62A30"/>
    <w:rsid w:val="00C636D8"/>
    <w:rsid w:val="00C802F1"/>
    <w:rsid w:val="00C961A8"/>
    <w:rsid w:val="00CC25BB"/>
    <w:rsid w:val="00CF1777"/>
    <w:rsid w:val="00D14FFF"/>
    <w:rsid w:val="00D20B8B"/>
    <w:rsid w:val="00D25748"/>
    <w:rsid w:val="00D33F9D"/>
    <w:rsid w:val="00D43D06"/>
    <w:rsid w:val="00D56ACC"/>
    <w:rsid w:val="00D73D43"/>
    <w:rsid w:val="00DC2B3D"/>
    <w:rsid w:val="00DE241C"/>
    <w:rsid w:val="00DE2B1E"/>
    <w:rsid w:val="00E16999"/>
    <w:rsid w:val="00E536C3"/>
    <w:rsid w:val="00E66D08"/>
    <w:rsid w:val="00E67D17"/>
    <w:rsid w:val="00EB6B15"/>
    <w:rsid w:val="00ED19A2"/>
    <w:rsid w:val="00EE265F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  <w:style w:type="paragraph" w:styleId="ListParagraph">
    <w:name w:val="List Paragraph"/>
    <w:basedOn w:val="Normal"/>
    <w:uiPriority w:val="34"/>
    <w:qFormat/>
    <w:rsid w:val="0063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2022-06-12T03:45:00Z</dcterms:created>
  <dcterms:modified xsi:type="dcterms:W3CDTF">2022-06-12T03:47:00Z</dcterms:modified>
</cp:coreProperties>
</file>