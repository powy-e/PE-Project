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39DD7EFE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6CC82320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ADFC649">
                <wp:extent cx="6601239" cy="2596896"/>
                <wp:effectExtent l="0" t="0" r="15875" b="698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2596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C67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"openxlsx"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7E22F854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"ggplot2"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1E9DAFB2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"dplyr"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269F8D6" w14:textId="4D7043DE" w:rsidR="006C0C78" w:rsidDel="00B61055" w:rsidRDefault="006C0C78" w:rsidP="00CF1777">
                            <w:pPr>
                              <w:rPr>
                                <w:del w:id="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"reshape2"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6E86CF2" w14:textId="77777777" w:rsidR="00B61055" w:rsidRDefault="00B61055" w:rsidP="006C0C78">
                            <w:pPr>
                              <w:rPr>
                                <w:ins w:id="2" w:author="Eduardo Diogo Francisco Nazário" w:date="2022-06-12T01:51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DAB421D" w14:textId="22A1C587" w:rsidR="00B23011" w:rsidRPr="00B61055" w:rsidRDefault="00B61055" w:rsidP="00CF1777">
                            <w:pPr>
                              <w:rPr>
                                <w:ins w:id="3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4" w:author="Eduardo Diogo Francisco Nazário" w:date="2022-06-12T01:52:00Z">
                                  <w:rPr>
                                    <w:ins w:id="5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6" w:author="Eduardo Diogo Francisco Nazário" w:date="2022-06-12T01:44:00Z">
                                <w:pPr>
                                  <w:ind w:left="100"/>
                                </w:pPr>
                              </w:pPrChange>
                            </w:pPr>
                            <w:ins w:id="7" w:author="Eduardo Diogo Francisco Nazário" w:date="2022-06-12T01:52:00Z">
                              <w:r w:rsidRPr="00B6105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8" w:author="Eduardo Diogo Francisco Nazário" w:date="2022-06-12T01:52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Variáveis de interesse</w:t>
                              </w:r>
                            </w:ins>
                          </w:p>
                          <w:p w14:paraId="2E143C56" w14:textId="1A4CB372" w:rsidR="00B23011" w:rsidRPr="00B23011" w:rsidRDefault="00B23011" w:rsidP="00CF1777">
                            <w:pPr>
                              <w:rPr>
                                <w:ins w:id="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0" w:author="Eduardo Diogo Francisco Nazário" w:date="2022-06-12T01:44:00Z">
                                <w:pPr>
                                  <w:ind w:left="100"/>
                                </w:pPr>
                              </w:pPrChange>
                            </w:pPr>
                            <w:ins w:id="11" w:author="Eduardo Diogo Francisco Nazário" w:date="2022-06-12T01:44:00Z">
                              <w:r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variaveis &lt;- c(</w:t>
                              </w:r>
                              <w:r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2" w:author="Eduardo Diogo Francisco Nazário" w:date="2022-06-12T01:46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"Colesterol"</w:t>
                              </w:r>
                              <w:r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</w:t>
                              </w:r>
                            </w:ins>
                            <w:ins w:id="13" w:author="Eduardo Diogo Francisco Nazário" w:date="2022-06-12T01:46:00Z">
                              <w:r w:rsidR="00CF177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14" w:author="Eduardo Diogo Francisco Nazário" w:date="2022-06-12T01:44:00Z">
                              <w:r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5" w:author="Eduardo Diogo Francisco Nazário" w:date="2022-06-12T01:46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"TAD"</w:t>
                              </w:r>
                              <w:r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595B7500" w14:textId="77777777" w:rsidR="00B23011" w:rsidRPr="00B23011" w:rsidRDefault="00B23011" w:rsidP="00B23011">
                            <w:pPr>
                              <w:ind w:left="100"/>
                              <w:rPr>
                                <w:ins w:id="1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4A45EF6" w14:textId="2EE47121" w:rsidR="00B23011" w:rsidRPr="00B61055" w:rsidRDefault="00B61055" w:rsidP="00B61055">
                            <w:pPr>
                              <w:rPr>
                                <w:ins w:id="17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18" w:author="Eduardo Diogo Francisco Nazário" w:date="2022-06-12T01:52:00Z">
                                  <w:rPr>
                                    <w:ins w:id="19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20" w:author="Eduardo Diogo Francisco Nazário" w:date="2022-06-12T01:52:00Z">
                                <w:pPr>
                                  <w:ind w:left="100"/>
                                </w:pPr>
                              </w:pPrChange>
                            </w:pPr>
                            <w:ins w:id="21" w:author="Eduardo Diogo Francisco Nazário" w:date="2022-06-12T01:52:00Z">
                              <w:r w:rsidRPr="00B6105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22" w:author="Eduardo Diogo Francisco Nazário" w:date="2022-06-12T01:52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Ler e filtrar Dados</w:t>
                              </w:r>
                            </w:ins>
                          </w:p>
                          <w:p w14:paraId="50DBD4AA" w14:textId="77777777" w:rsidR="00B23011" w:rsidRPr="00B23011" w:rsidRDefault="00B23011" w:rsidP="00CF1777">
                            <w:pPr>
                              <w:rPr>
                                <w:ins w:id="2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4" w:author="Eduardo Diogo Francisco Nazário" w:date="2022-06-12T01:45:00Z">
                                <w:pPr>
                                  <w:ind w:left="100"/>
                                </w:pPr>
                              </w:pPrChange>
                            </w:pPr>
                            <w:ins w:id="25" w:author="Eduardo Diogo Francisco Nazário" w:date="2022-06-12T01:44:00Z">
                              <w:r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dados &lt;- read.xlsx(</w:t>
                              </w:r>
                              <w:r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26" w:author="Eduardo Diogo Francisco Nazário" w:date="2022-06-12T01:46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"./Ex04/Utentes.xlsx"</w:t>
                              </w:r>
                              <w:r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 %&gt;%  select(variaveis)</w:t>
                              </w:r>
                            </w:ins>
                          </w:p>
                          <w:p w14:paraId="1C7A5AAC" w14:textId="77777777" w:rsidR="00B23011" w:rsidRPr="00B23011" w:rsidRDefault="00B23011" w:rsidP="00B23011">
                            <w:pPr>
                              <w:ind w:left="100"/>
                              <w:rPr>
                                <w:ins w:id="27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41A6D099" w14:textId="523FDBD2" w:rsidR="00CF1777" w:rsidRPr="00B61055" w:rsidRDefault="00B61055" w:rsidP="00CF1777">
                            <w:pPr>
                              <w:rPr>
                                <w:ins w:id="28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29" w:author="Eduardo Diogo Francisco Nazário" w:date="2022-06-12T01:52:00Z">
                                  <w:rPr>
                                    <w:ins w:id="30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1" w:author="Eduardo Diogo Francisco Nazário" w:date="2022-06-12T01:47:00Z">
                                <w:pPr>
                                  <w:ind w:left="100"/>
                                </w:pPr>
                              </w:pPrChange>
                            </w:pPr>
                            <w:ins w:id="32" w:author="Eduardo Diogo Francisco Nazário" w:date="2022-06-12T01:52:00Z">
                              <w:r w:rsidRPr="00B61055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33" w:author="Eduardo Diogo Francisco Nazário" w:date="2022-06-12T01:52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#Gráfico</w:t>
                              </w:r>
                            </w:ins>
                          </w:p>
                          <w:p w14:paraId="05FD3E86" w14:textId="55A8DADF" w:rsidR="00B23011" w:rsidRPr="00B23011" w:rsidRDefault="00B23011" w:rsidP="00CF1777">
                            <w:pPr>
                              <w:rPr>
                                <w:ins w:id="34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5" w:author="Eduardo Diogo Francisco Nazário" w:date="2022-06-12T01:45:00Z">
                                <w:pPr>
                                  <w:ind w:left="100"/>
                                </w:pPr>
                              </w:pPrChange>
                            </w:pPr>
                            <w:ins w:id="36" w:author="Eduardo Diogo Francisco Nazário" w:date="2022-06-12T01:44:00Z">
                              <w:r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ggplot(dados, aes(x = Colesterol, y</w:t>
                              </w:r>
                            </w:ins>
                            <w:ins w:id="37" w:author="Eduardo Diogo Francisco Nazário" w:date="2022-06-12T01:46:00Z">
                              <w:r w:rsidR="00CF1777"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38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39" w:author="Eduardo Diogo Francisco Nazário" w:date="2022-06-12T01:44:00Z">
                              <w:r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 TAD)) +</w:t>
                              </w:r>
                            </w:ins>
                          </w:p>
                          <w:p w14:paraId="5F5451E6" w14:textId="537691A2" w:rsidR="00B23011" w:rsidRPr="00B23011" w:rsidRDefault="00CF1777" w:rsidP="00CF1777">
                            <w:pPr>
                              <w:rPr>
                                <w:ins w:id="4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41" w:author="Eduardo Diogo Francisco Nazário" w:date="2022-06-12T01:45:00Z">
                                <w:pPr>
                                  <w:ind w:left="100"/>
                                </w:pPr>
                              </w:pPrChange>
                            </w:pPr>
                            <w:ins w:id="42" w:author="Eduardo Diogo Francisco Nazário" w:date="2022-06-12T01:45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43" w:author="Eduardo Diogo Francisco Nazário" w:date="2022-06-12T01:4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   </w:t>
                              </w:r>
                            </w:ins>
                            <w:ins w:id="44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geom_point(color= </w:t>
                              </w:r>
                              <w:r w:rsidR="00B23011"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45" w:author="Eduardo Diogo Francisco Nazário" w:date="2022-06-12T01:49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'black'</w:t>
                              </w:r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 fill</w:t>
                              </w:r>
                            </w:ins>
                            <w:ins w:id="46" w:author="Eduardo Diogo Francisco Nazário" w:date="2022-06-12T01:49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47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48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49" w:author="Eduardo Diogo Francisco Nazário" w:date="2022-06-12T01:49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50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51" w:author="Eduardo Diogo Francisco Nazário" w:date="2022-06-12T01:44:00Z">
                              <w:r w:rsidR="00B23011"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52" w:author="Eduardo Diogo Francisco Nazário" w:date="2022-06-12T01:49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'orange'</w:t>
                              </w:r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 shape= 21) + xlim(0,320) + ylim(0, 110) +</w:t>
                              </w:r>
                            </w:ins>
                          </w:p>
                          <w:p w14:paraId="64BE5E6E" w14:textId="737974BB" w:rsidR="00CF1777" w:rsidRDefault="00CF1777" w:rsidP="00CF1777">
                            <w:pPr>
                              <w:rPr>
                                <w:ins w:id="53" w:author="Eduardo Diogo Francisco Nazário" w:date="2022-06-12T01:4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54" w:author="Eduardo Diogo Francisco Nazário" w:date="2022-06-12T01:45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55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   </w:t>
                              </w:r>
                            </w:ins>
                            <w:ins w:id="56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labs(title = </w:t>
                              </w:r>
                              <w:r w:rsidR="00B23011"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57" w:author="Eduardo Diogo Francisco Nazário" w:date="2022-06-12T01:47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"Gráfico de Dispersão de TAD e Colestrol"</w:t>
                              </w:r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, subtitle = </w:t>
                              </w:r>
                              <w:r w:rsidR="00B23011"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58" w:author="Eduardo Diogo Francisco Nazário" w:date="2022-06-12T01:47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"em 76 Utentes"</w:t>
                              </w:r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 +</w:t>
                              </w:r>
                            </w:ins>
                          </w:p>
                          <w:p w14:paraId="40D6DFBD" w14:textId="2B2DC48F" w:rsidR="00B23011" w:rsidRPr="00B23011" w:rsidRDefault="00CF1777" w:rsidP="00CF1777">
                            <w:pPr>
                              <w:rPr>
                                <w:ins w:id="5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60" w:author="Eduardo Diogo Francisco Nazário" w:date="2022-06-12T01:45:00Z">
                                <w:pPr>
                                  <w:ind w:left="100"/>
                                </w:pPr>
                              </w:pPrChange>
                            </w:pPr>
                            <w:ins w:id="61" w:author="Eduardo Diogo Francisco Nazário" w:date="2022-06-12T01:45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62" w:author="Eduardo Diogo Francisco Nazário" w:date="2022-06-12T01:4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  </w:t>
                              </w:r>
                            </w:ins>
                            <w:ins w:id="63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geom_smooth(method = </w:t>
                              </w:r>
                              <w:r w:rsidR="00B23011"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64" w:author="Eduardo Diogo Francisco Nazário" w:date="2022-06-12T01:47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"lm"</w:t>
                              </w:r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 se =</w:t>
                              </w:r>
                            </w:ins>
                            <w:ins w:id="65" w:author="Eduardo Diogo Francisco Nazário" w:date="2022-06-12T01:45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66" w:author="Eduardo Diogo Francisco Nazário" w:date="2022-06-12T01:4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67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FALSE) +</w:t>
                              </w:r>
                            </w:ins>
                          </w:p>
                          <w:p w14:paraId="4F1964DF" w14:textId="29237786" w:rsidR="00B23011" w:rsidRDefault="00CF1777" w:rsidP="00CF1777">
                            <w:pPr>
                              <w:rPr>
                                <w:ins w:id="6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69" w:author="Eduardo Diogo Francisco Nazário" w:date="2022-06-12T01:45:00Z">
                                <w:pPr>
                                  <w:ind w:left="100"/>
                                </w:pPr>
                              </w:pPrChange>
                            </w:pPr>
                            <w:ins w:id="70" w:author="Eduardo Diogo Francisco Nazário" w:date="2022-06-12T01:45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71" w:author="Eduardo Diogo Francisco Nazário" w:date="2022-06-12T01:4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   </w:t>
                              </w:r>
                            </w:ins>
                            <w:ins w:id="72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theme(plot.subtitle=element_text(size</w:t>
                              </w:r>
                            </w:ins>
                            <w:ins w:id="73" w:author="Eduardo Diogo Francisco Nazário" w:date="2022-06-12T01:49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74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75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76" w:author="Eduardo Diogo Francisco Nazário" w:date="2022-06-12T01:49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77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78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10, hjust</w:t>
                              </w:r>
                            </w:ins>
                            <w:ins w:id="79" w:author="Eduardo Diogo Francisco Nazário" w:date="2022-06-12T01:49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80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81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82" w:author="Eduardo Diogo Francisco Nazário" w:date="2022-06-12T01:49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83" w:author="Eduardo Diogo Francisco Nazário" w:date="2022-06-12T01:49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84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0.03, color</w:t>
                              </w:r>
                            </w:ins>
                            <w:ins w:id="85" w:author="Eduardo Diogo Francisco Nazário" w:date="2022-06-12T01:47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86" w:author="Eduardo Diogo Francisco Nazário" w:date="2022-06-12T01:47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87" w:author="Eduardo Diogo Francisco Nazário" w:date="2022-06-12T01:44:00Z"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88" w:author="Eduardo Diogo Francisco Nazário" w:date="2022-06-12T01:47:00Z">
                              <w:r w:rsidRPr="00CF1777">
                                <w:rPr>
                                  <w:sz w:val="20"/>
                                  <w:szCs w:val="20"/>
                                  <w:lang w:val="en-US"/>
                                  <w:rPrChange w:id="89" w:author="Eduardo Diogo Francisco Nazário" w:date="2022-06-12T01:47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90" w:author="Eduardo Diogo Francisco Nazário" w:date="2022-06-12T01:44:00Z">
                              <w:r w:rsidR="00B23011" w:rsidRPr="00CF17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91" w:author="Eduardo Diogo Francisco Nazário" w:date="2022-06-12T01:47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"#808080"</w:t>
                              </w:r>
                              <w:r w:rsidR="00B23011" w:rsidRPr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))</w:t>
                              </w:r>
                            </w:ins>
                          </w:p>
                          <w:p w14:paraId="462A986D" w14:textId="77777777" w:rsidR="00B23011" w:rsidRPr="006C0C78" w:rsidRDefault="00B23011" w:rsidP="006C0C78">
                            <w:pPr>
                              <w:rPr>
                                <w:ins w:id="9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567BF3EC" w14:textId="5B146F65" w:rsidR="006C0C78" w:rsidRPr="006C0C78" w:rsidDel="00B23011" w:rsidRDefault="006C0C78" w:rsidP="006C0C78">
                            <w:pPr>
                              <w:rPr>
                                <w:del w:id="9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94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"stringr"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C4977D4" w14:textId="3A02524E" w:rsidR="006C0C78" w:rsidDel="00B23011" w:rsidRDefault="006C0C78" w:rsidP="006C0C78">
                            <w:pPr>
                              <w:rPr>
                                <w:del w:id="9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28C4A17" w14:textId="0501B49D" w:rsidR="008001FA" w:rsidRPr="00E16999" w:rsidDel="00B23011" w:rsidRDefault="008001FA" w:rsidP="006C0C78">
                            <w:pPr>
                              <w:rPr>
                                <w:del w:id="96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97" w:author="Eduardo Diogo Francisco Nazário" w:date="2022-06-10T22:44:00Z">
                                  <w:rPr>
                                    <w:del w:id="98" w:author="Eduardo Diogo Francisco Nazário" w:date="2022-06-12T01:44:00Z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del w:id="99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00" w:author="Eduardo Diogo Francisco Nazário" w:date="2022-06-10T22:4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delText># Países a Usar</w:delText>
                              </w:r>
                            </w:del>
                          </w:p>
                          <w:p w14:paraId="5986EAB6" w14:textId="743FDED8" w:rsidR="006C0C78" w:rsidRPr="006C0C78" w:rsidDel="00B23011" w:rsidRDefault="006C0C78" w:rsidP="006C0C78">
                            <w:pPr>
                              <w:rPr>
                                <w:del w:id="10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02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 &lt;- c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("UK - Reino Unido"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Espanha"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Finlândia"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7E73B22" w14:textId="5A79520D" w:rsidR="006C0C78" w:rsidRPr="006C0C78" w:rsidDel="00B23011" w:rsidRDefault="006C0C78" w:rsidP="006C0C78">
                            <w:pPr>
                              <w:rPr>
                                <w:del w:id="10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04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paisesProcessados&lt;- unlist(lapply(paises, str_replace_all,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6CD45A38" w14:textId="7B4DADB6" w:rsidR="006C0C78" w:rsidRPr="006C0C78" w:rsidDel="00B23011" w:rsidRDefault="006C0C78" w:rsidP="006C0C78">
                            <w:pPr>
                              <w:rPr>
                                <w:del w:id="10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9961280" w14:textId="2E55E43A" w:rsidR="006C0C78" w:rsidRPr="00E16999" w:rsidDel="00B23011" w:rsidRDefault="006C0C78" w:rsidP="006C0C78">
                            <w:pPr>
                              <w:rPr>
                                <w:del w:id="106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07" w:author="Eduardo Diogo Francisco Nazário" w:date="2022-06-10T22:44:00Z">
                                  <w:rPr>
                                    <w:del w:id="108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09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10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Homens</w:delText>
                              </w:r>
                            </w:del>
                          </w:p>
                          <w:p w14:paraId="34705D5E" w14:textId="648C5793" w:rsidR="006C0C78" w:rsidDel="00B23011" w:rsidRDefault="006C0C78" w:rsidP="006C0C78">
                            <w:pPr>
                              <w:rPr>
                                <w:del w:id="11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12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read.xlsx(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7C399B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rows = c(9:70), cols = c(1,36:69))  %&gt;%  </w:delText>
                              </w:r>
                            </w:del>
                          </w:p>
                          <w:p w14:paraId="494A8B47" w14:textId="1E3E5F7A" w:rsidR="006C0C78" w:rsidRPr="006C0C78" w:rsidDel="00B23011" w:rsidRDefault="006C0C78" w:rsidP="006C0C78">
                            <w:pPr>
                              <w:rPr>
                                <w:del w:id="11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14" w:author="Eduardo Diogo Francisco Nazário" w:date="2022-06-12T01:44:00Z"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select( (paisesProcessados) | X1) %&gt;% filter(X1 %in% 2002:2019)</w:delText>
                              </w:r>
                            </w:del>
                          </w:p>
                          <w:p w14:paraId="4BCDED45" w14:textId="33EA44D4" w:rsidR="006C0C78" w:rsidRPr="00B23011" w:rsidDel="00B23011" w:rsidRDefault="006C0C78" w:rsidP="006C0C78">
                            <w:pPr>
                              <w:rPr>
                                <w:del w:id="115" w:author="Eduardo Diogo Francisco Nazário" w:date="2022-06-12T01:44:00Z"/>
                                <w:sz w:val="20"/>
                                <w:szCs w:val="20"/>
                                <w:rPrChange w:id="116" w:author="Eduardo Diogo Francisco Nazário" w:date="2022-06-12T01:44:00Z">
                                  <w:rPr>
                                    <w:del w:id="117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18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colnames(dadosHomens) &lt;-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M"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M"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M"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36145F09" w14:textId="3F3DC54A" w:rsidR="006C0C78" w:rsidRPr="006C0C78" w:rsidDel="00B23011" w:rsidRDefault="006C0C78" w:rsidP="006C0C78">
                            <w:pPr>
                              <w:rPr>
                                <w:del w:id="11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20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melt(dadosHomens,id =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468EB67C" w14:textId="3FC67176" w:rsidR="006C0C78" w:rsidRPr="006C0C78" w:rsidDel="00B23011" w:rsidRDefault="006C0C78" w:rsidP="006C0C78">
                            <w:pPr>
                              <w:rPr>
                                <w:del w:id="12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6BFB8132" w14:textId="62CD39DA" w:rsidR="006C0C78" w:rsidRPr="00E16999" w:rsidDel="00B23011" w:rsidRDefault="006C0C78" w:rsidP="006C0C78">
                            <w:pPr>
                              <w:rPr>
                                <w:del w:id="122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23" w:author="Eduardo Diogo Francisco Nazário" w:date="2022-06-10T22:44:00Z">
                                  <w:rPr>
                                    <w:del w:id="124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25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26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Mulheres</w:delText>
                              </w:r>
                            </w:del>
                          </w:p>
                          <w:p w14:paraId="53259DEA" w14:textId="678707CA" w:rsidR="008001FA" w:rsidDel="00B23011" w:rsidRDefault="006C0C78" w:rsidP="006C0C78">
                            <w:pPr>
                              <w:rPr>
                                <w:del w:id="127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28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read.xlsx(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8001FA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rows = c(9:70), cols = c(1,70:104)) %&gt;%</w:delText>
                              </w:r>
                            </w:del>
                          </w:p>
                          <w:p w14:paraId="38C63425" w14:textId="568F4A5C" w:rsidR="006C0C78" w:rsidRPr="006C0C78" w:rsidDel="00B23011" w:rsidRDefault="008001FA" w:rsidP="006C0C78">
                            <w:pPr>
                              <w:rPr>
                                <w:del w:id="12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30" w:author="Eduardo Diogo Francisco Nazário" w:date="2022-06-12T01:44:00Z"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select((paisesProcessados) | X1) %&gt;% </w:delText>
                              </w:r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filter(X1 %in% 2002:2019)</w:delText>
                              </w:r>
                            </w:del>
                          </w:p>
                          <w:p w14:paraId="26CB3F3E" w14:textId="2605B09F" w:rsidR="006C0C78" w:rsidRPr="006C0C78" w:rsidDel="00B23011" w:rsidRDefault="006C0C78" w:rsidP="006C0C78">
                            <w:pPr>
                              <w:rPr>
                                <w:del w:id="13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32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colnames(dadosMulheres) &lt;-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F"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F"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E45F228" w14:textId="22BAA7AF" w:rsidR="006C0C78" w:rsidRPr="006C0C78" w:rsidDel="00B23011" w:rsidRDefault="006C0C78" w:rsidP="006C0C78">
                            <w:pPr>
                              <w:rPr>
                                <w:del w:id="13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34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melt(dadosMulheres,id = 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3C67D10F" w14:textId="6DBFA9E1" w:rsidR="006C0C78" w:rsidRPr="006C0C78" w:rsidDel="00B23011" w:rsidRDefault="006C0C78" w:rsidP="006C0C78">
                            <w:pPr>
                              <w:rPr>
                                <w:del w:id="13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5CBEED5" w14:textId="2CADFA0F" w:rsidR="006C0C78" w:rsidRPr="00E16999" w:rsidDel="00B23011" w:rsidRDefault="006C0C78" w:rsidP="006C0C78">
                            <w:pPr>
                              <w:rPr>
                                <w:del w:id="136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37" w:author="Eduardo Diogo Francisco Nazário" w:date="2022-06-10T22:44:00Z">
                                  <w:rPr>
                                    <w:del w:id="138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39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40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Retirar dados inexistentes</w:delText>
                              </w:r>
                            </w:del>
                          </w:p>
                          <w:p w14:paraId="2B965F09" w14:textId="0E93E2AB" w:rsidR="006C0C78" w:rsidRPr="006C0C78" w:rsidDel="00B23011" w:rsidRDefault="006C0C78" w:rsidP="006C0C78">
                            <w:pPr>
                              <w:rPr>
                                <w:del w:id="14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42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dadosTotais &lt;- rbind(dadosMulheres, dadosHomens) %&gt;% filter(value != 0)</w:delText>
                              </w:r>
                            </w:del>
                          </w:p>
                          <w:p w14:paraId="42C8A746" w14:textId="618D868A" w:rsidR="006C0C78" w:rsidRPr="006C0C78" w:rsidDel="00B23011" w:rsidRDefault="006C0C78" w:rsidP="006C0C78">
                            <w:pPr>
                              <w:rPr>
                                <w:del w:id="14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44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colnames(dadosTotais)&lt;-c(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"Pais"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"EMV"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6C5FB74" w14:textId="0D6F3A19" w:rsidR="006C0C78" w:rsidRPr="006C0C78" w:rsidDel="00B23011" w:rsidRDefault="006C0C78" w:rsidP="006C0C78">
                            <w:pPr>
                              <w:rPr>
                                <w:del w:id="14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144C4E83" w14:textId="4FE6825D" w:rsidR="006C0C78" w:rsidRPr="00E16999" w:rsidDel="00B23011" w:rsidRDefault="006C0C78" w:rsidP="006C0C78">
                            <w:pPr>
                              <w:rPr>
                                <w:del w:id="146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47" w:author="Eduardo Diogo Francisco Nazário" w:date="2022-06-10T22:44:00Z">
                                  <w:rPr>
                                    <w:del w:id="148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49" w:author="Eduardo Diogo Francisco Nazário" w:date="2022-06-12T01:44:00Z">
                              <w:r w:rsidRPr="00E16999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50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Gráfico</w:delText>
                              </w:r>
                            </w:del>
                          </w:p>
                          <w:p w14:paraId="388FAC7F" w14:textId="3F5BE60F" w:rsidR="006C0C78" w:rsidRPr="006C0C78" w:rsidDel="00B23011" w:rsidRDefault="006C0C78" w:rsidP="006C0C78">
                            <w:pPr>
                              <w:rPr>
                                <w:del w:id="151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52" w:author="Eduardo Diogo Francisco Nazário" w:date="2022-06-12T01:44:00Z"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ggplot(dadosTotais, aes(x = Ano, y = EMV, color= Pais)) +</w:delText>
                              </w:r>
                              <w:r w:rsidR="008001FA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geom_line() +</w:delText>
                              </w:r>
                            </w:del>
                          </w:p>
                          <w:p w14:paraId="55F39BAE" w14:textId="466E7CFD" w:rsidR="00960B61" w:rsidRPr="006C0C78" w:rsidRDefault="008001FA" w:rsidP="008001FA">
                            <w:pPr>
                              <w:ind w:left="100"/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53" w:author="Eduardo Diogo Francisco Nazário" w:date="2022-06-12T01:44:00Z"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labs(title=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Evolução da Esperança Média de Vida"</w:delText>
                              </w:r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subtitle = 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No UK, ES, FI por sexo"</w:delText>
                              </w:r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+ ylab(</w:delText>
                              </w:r>
                              <w:r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"Esperança Média de Vida"</w:delText>
                              </w:r>
                              <w:r w:rsidRPr="008001FA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154" w:author="Eduardo Diogo Francisco Nazário" w:date="2022-06-11T02:51:00Z">
                              <w:r w:rsidRPr="008001FA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155" w:author="Eduardo Diogo Francisco Nazário" w:date="2022-06-12T01:44:00Z"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>+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</w:delText>
                              </w:r>
                              <w:r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  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theme(plot.subtitle=element_text(size=10, hjust=0.03, color=</w:delText>
                              </w:r>
                              <w:r w:rsidR="006C0C78" w:rsidRPr="007C399B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"#808080"</w:delText>
                              </w:r>
                              <w:r w:rsidR="006C0C78" w:rsidRPr="006C0C78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2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">
                <v:textbox>
                  <w:txbxContent>
                    <w:p w14:paraId="5538C67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"openxlsx"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7E22F854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"ggplot2"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1E9DAFB2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"dplyr"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269F8D6" w14:textId="4D7043DE" w:rsidR="006C0C78" w:rsidDel="00B61055" w:rsidRDefault="006C0C78" w:rsidP="00CF1777">
                      <w:pPr>
                        <w:rPr>
                          <w:del w:id="156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157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"reshape2"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6E86CF2" w14:textId="77777777" w:rsidR="00B61055" w:rsidRDefault="00B61055" w:rsidP="006C0C78">
                      <w:pPr>
                        <w:rPr>
                          <w:ins w:id="158" w:author="Eduardo Diogo Francisco Nazário" w:date="2022-06-12T01:51:00Z"/>
                          <w:sz w:val="20"/>
                          <w:szCs w:val="20"/>
                          <w:lang w:val="en-PT"/>
                        </w:rPr>
                      </w:pPr>
                    </w:p>
                    <w:p w14:paraId="7DAB421D" w14:textId="22A1C587" w:rsidR="00B23011" w:rsidRPr="00B61055" w:rsidRDefault="00B61055" w:rsidP="00CF1777">
                      <w:pPr>
                        <w:rPr>
                          <w:ins w:id="159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160" w:author="Eduardo Diogo Francisco Nazário" w:date="2022-06-12T01:52:00Z">
                            <w:rPr>
                              <w:ins w:id="161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162" w:author="Eduardo Diogo Francisco Nazário" w:date="2022-06-12T01:44:00Z">
                          <w:pPr>
                            <w:ind w:left="100"/>
                          </w:pPr>
                        </w:pPrChange>
                      </w:pPr>
                      <w:ins w:id="163" w:author="Eduardo Diogo Francisco Nazário" w:date="2022-06-12T01:52:00Z">
                        <w:r w:rsidRPr="00B61055">
                          <w:rPr>
                            <w:color w:val="2F5496" w:themeColor="accent1" w:themeShade="BF"/>
                            <w:sz w:val="20"/>
                            <w:szCs w:val="20"/>
                            <w:rPrChange w:id="164" w:author="Eduardo Diogo Francisco Nazário" w:date="2022-06-12T01:52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 Variáveis de interesse</w:t>
                        </w:r>
                      </w:ins>
                    </w:p>
                    <w:p w14:paraId="2E143C56" w14:textId="1A4CB372" w:rsidR="00B23011" w:rsidRPr="00B23011" w:rsidRDefault="00B23011" w:rsidP="00CF1777">
                      <w:pPr>
                        <w:rPr>
                          <w:ins w:id="16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166" w:author="Eduardo Diogo Francisco Nazário" w:date="2022-06-12T01:44:00Z">
                          <w:pPr>
                            <w:ind w:left="100"/>
                          </w:pPr>
                        </w:pPrChange>
                      </w:pPr>
                      <w:ins w:id="167" w:author="Eduardo Diogo Francisco Nazário" w:date="2022-06-12T01:44:00Z">
                        <w:r w:rsidRPr="00B23011">
                          <w:rPr>
                            <w:sz w:val="20"/>
                            <w:szCs w:val="20"/>
                            <w:lang w:val="en-PT"/>
                          </w:rPr>
                          <w:t>variaveis &lt;- c(</w:t>
                        </w:r>
                        <w:r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168" w:author="Eduardo Diogo Francisco Nazário" w:date="2022-06-12T01:46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"Colesterol"</w:t>
                        </w:r>
                        <w:r w:rsidRPr="00B23011">
                          <w:rPr>
                            <w:sz w:val="20"/>
                            <w:szCs w:val="20"/>
                            <w:lang w:val="en-PT"/>
                          </w:rPr>
                          <w:t>,</w:t>
                        </w:r>
                      </w:ins>
                      <w:ins w:id="169" w:author="Eduardo Diogo Francisco Nazário" w:date="2022-06-12T01:46:00Z">
                        <w:r w:rsidR="00CF177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170" w:author="Eduardo Diogo Francisco Nazário" w:date="2022-06-12T01:44:00Z">
                        <w:r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171" w:author="Eduardo Diogo Francisco Nazário" w:date="2022-06-12T01:46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"TAD"</w:t>
                        </w:r>
                        <w:r w:rsidRPr="00B23011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595B7500" w14:textId="77777777" w:rsidR="00B23011" w:rsidRPr="00B23011" w:rsidRDefault="00B23011" w:rsidP="00B23011">
                      <w:pPr>
                        <w:ind w:left="100"/>
                        <w:rPr>
                          <w:ins w:id="172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24A45EF6" w14:textId="2EE47121" w:rsidR="00B23011" w:rsidRPr="00B61055" w:rsidRDefault="00B61055" w:rsidP="00B61055">
                      <w:pPr>
                        <w:rPr>
                          <w:ins w:id="173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174" w:author="Eduardo Diogo Francisco Nazário" w:date="2022-06-12T01:52:00Z">
                            <w:rPr>
                              <w:ins w:id="175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176" w:author="Eduardo Diogo Francisco Nazário" w:date="2022-06-12T01:52:00Z">
                          <w:pPr>
                            <w:ind w:left="100"/>
                          </w:pPr>
                        </w:pPrChange>
                      </w:pPr>
                      <w:ins w:id="177" w:author="Eduardo Diogo Francisco Nazário" w:date="2022-06-12T01:52:00Z">
                        <w:r w:rsidRPr="00B61055">
                          <w:rPr>
                            <w:color w:val="2F5496" w:themeColor="accent1" w:themeShade="BF"/>
                            <w:sz w:val="20"/>
                            <w:szCs w:val="20"/>
                            <w:rPrChange w:id="178" w:author="Eduardo Diogo Francisco Nazário" w:date="2022-06-12T01:52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 Ler e filtrar Dados</w:t>
                        </w:r>
                      </w:ins>
                    </w:p>
                    <w:p w14:paraId="50DBD4AA" w14:textId="77777777" w:rsidR="00B23011" w:rsidRPr="00B23011" w:rsidRDefault="00B23011" w:rsidP="00CF1777">
                      <w:pPr>
                        <w:rPr>
                          <w:ins w:id="179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180" w:author="Eduardo Diogo Francisco Nazário" w:date="2022-06-12T01:45:00Z">
                          <w:pPr>
                            <w:ind w:left="100"/>
                          </w:pPr>
                        </w:pPrChange>
                      </w:pPr>
                      <w:ins w:id="181" w:author="Eduardo Diogo Francisco Nazário" w:date="2022-06-12T01:44:00Z">
                        <w:r w:rsidRPr="00B23011">
                          <w:rPr>
                            <w:sz w:val="20"/>
                            <w:szCs w:val="20"/>
                            <w:lang w:val="en-PT"/>
                          </w:rPr>
                          <w:t>dados &lt;- read.xlsx(</w:t>
                        </w:r>
                        <w:r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182" w:author="Eduardo Diogo Francisco Nazário" w:date="2022-06-12T01:46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"./Ex04/Utentes.xlsx"</w:t>
                        </w:r>
                        <w:r w:rsidRPr="00B23011">
                          <w:rPr>
                            <w:sz w:val="20"/>
                            <w:szCs w:val="20"/>
                            <w:lang w:val="en-PT"/>
                          </w:rPr>
                          <w:t>) %&gt;%  select(variaveis)</w:t>
                        </w:r>
                      </w:ins>
                    </w:p>
                    <w:p w14:paraId="1C7A5AAC" w14:textId="77777777" w:rsidR="00B23011" w:rsidRPr="00B23011" w:rsidRDefault="00B23011" w:rsidP="00B23011">
                      <w:pPr>
                        <w:ind w:left="100"/>
                        <w:rPr>
                          <w:ins w:id="183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41A6D099" w14:textId="523FDBD2" w:rsidR="00CF1777" w:rsidRPr="00B61055" w:rsidRDefault="00B61055" w:rsidP="00CF1777">
                      <w:pPr>
                        <w:rPr>
                          <w:ins w:id="184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185" w:author="Eduardo Diogo Francisco Nazário" w:date="2022-06-12T01:52:00Z">
                            <w:rPr>
                              <w:ins w:id="186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187" w:author="Eduardo Diogo Francisco Nazário" w:date="2022-06-12T01:47:00Z">
                          <w:pPr>
                            <w:ind w:left="100"/>
                          </w:pPr>
                        </w:pPrChange>
                      </w:pPr>
                      <w:ins w:id="188" w:author="Eduardo Diogo Francisco Nazário" w:date="2022-06-12T01:52:00Z">
                        <w:r w:rsidRPr="00B61055">
                          <w:rPr>
                            <w:color w:val="2F5496" w:themeColor="accent1" w:themeShade="BF"/>
                            <w:sz w:val="20"/>
                            <w:szCs w:val="20"/>
                            <w:rPrChange w:id="189" w:author="Eduardo Diogo Francisco Nazário" w:date="2022-06-12T01:52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#Gráfico</w:t>
                        </w:r>
                      </w:ins>
                    </w:p>
                    <w:p w14:paraId="05FD3E86" w14:textId="55A8DADF" w:rsidR="00B23011" w:rsidRPr="00B23011" w:rsidRDefault="00B23011" w:rsidP="00CF1777">
                      <w:pPr>
                        <w:rPr>
                          <w:ins w:id="190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191" w:author="Eduardo Diogo Francisco Nazário" w:date="2022-06-12T01:45:00Z">
                          <w:pPr>
                            <w:ind w:left="100"/>
                          </w:pPr>
                        </w:pPrChange>
                      </w:pPr>
                      <w:ins w:id="192" w:author="Eduardo Diogo Francisco Nazário" w:date="2022-06-12T01:44:00Z">
                        <w:r w:rsidRPr="00B23011">
                          <w:rPr>
                            <w:sz w:val="20"/>
                            <w:szCs w:val="20"/>
                            <w:lang w:val="en-PT"/>
                          </w:rPr>
                          <w:t>ggplot(dados, aes(x = Colesterol, y</w:t>
                        </w:r>
                      </w:ins>
                      <w:ins w:id="193" w:author="Eduardo Diogo Francisco Nazário" w:date="2022-06-12T01:46:00Z">
                        <w:r w:rsidR="00CF1777" w:rsidRPr="00CF1777">
                          <w:rPr>
                            <w:sz w:val="20"/>
                            <w:szCs w:val="20"/>
                            <w:lang w:val="en-US"/>
                            <w:rPrChange w:id="194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195" w:author="Eduardo Diogo Francisco Nazário" w:date="2022-06-12T01:44:00Z">
                        <w:r w:rsidRPr="00B23011">
                          <w:rPr>
                            <w:sz w:val="20"/>
                            <w:szCs w:val="20"/>
                            <w:lang w:val="en-PT"/>
                          </w:rPr>
                          <w:t>= TAD)) +</w:t>
                        </w:r>
                      </w:ins>
                    </w:p>
                    <w:p w14:paraId="5F5451E6" w14:textId="537691A2" w:rsidR="00B23011" w:rsidRPr="00B23011" w:rsidRDefault="00CF1777" w:rsidP="00CF1777">
                      <w:pPr>
                        <w:rPr>
                          <w:ins w:id="19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197" w:author="Eduardo Diogo Francisco Nazário" w:date="2022-06-12T01:45:00Z">
                          <w:pPr>
                            <w:ind w:left="100"/>
                          </w:pPr>
                        </w:pPrChange>
                      </w:pPr>
                      <w:ins w:id="198" w:author="Eduardo Diogo Francisco Nazário" w:date="2022-06-12T01:45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199" w:author="Eduardo Diogo Francisco Nazário" w:date="2022-06-12T01:4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   </w:t>
                        </w:r>
                      </w:ins>
                      <w:ins w:id="200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 xml:space="preserve">geom_point(color= </w:t>
                        </w:r>
                        <w:r w:rsidR="00B23011"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01" w:author="Eduardo Diogo Francisco Nazário" w:date="2022-06-12T01:49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'black'</w:t>
                        </w:r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, fill</w:t>
                        </w:r>
                      </w:ins>
                      <w:ins w:id="202" w:author="Eduardo Diogo Francisco Nazário" w:date="2022-06-12T01:49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03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04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05" w:author="Eduardo Diogo Francisco Nazário" w:date="2022-06-12T01:49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06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07" w:author="Eduardo Diogo Francisco Nazário" w:date="2022-06-12T01:44:00Z">
                        <w:r w:rsidR="00B23011"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08" w:author="Eduardo Diogo Francisco Nazário" w:date="2022-06-12T01:49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'orange'</w:t>
                        </w:r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, shape= 21) + xlim(0,320) + ylim(0, 110) +</w:t>
                        </w:r>
                      </w:ins>
                    </w:p>
                    <w:p w14:paraId="64BE5E6E" w14:textId="737974BB" w:rsidR="00CF1777" w:rsidRDefault="00CF1777" w:rsidP="00CF1777">
                      <w:pPr>
                        <w:rPr>
                          <w:ins w:id="209" w:author="Eduardo Diogo Francisco Nazário" w:date="2022-06-12T01:45:00Z"/>
                          <w:sz w:val="20"/>
                          <w:szCs w:val="20"/>
                          <w:lang w:val="en-PT"/>
                        </w:rPr>
                      </w:pPr>
                      <w:ins w:id="210" w:author="Eduardo Diogo Francisco Nazário" w:date="2022-06-12T01:45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11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   </w:t>
                        </w:r>
                      </w:ins>
                      <w:ins w:id="212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 xml:space="preserve">labs(title = </w:t>
                        </w:r>
                        <w:r w:rsidR="00B23011"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13" w:author="Eduardo Diogo Francisco Nazário" w:date="2022-06-12T01:47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"Gráfico de Dispersão de TAD e Colestrol"</w:t>
                        </w:r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 xml:space="preserve">, subtitle = </w:t>
                        </w:r>
                        <w:r w:rsidR="00B23011"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14" w:author="Eduardo Diogo Francisco Nazário" w:date="2022-06-12T01:47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"em 76 Utentes"</w:t>
                        </w:r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) +</w:t>
                        </w:r>
                      </w:ins>
                    </w:p>
                    <w:p w14:paraId="40D6DFBD" w14:textId="2B2DC48F" w:rsidR="00B23011" w:rsidRPr="00B23011" w:rsidRDefault="00CF1777" w:rsidP="00CF1777">
                      <w:pPr>
                        <w:rPr>
                          <w:ins w:id="21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216" w:author="Eduardo Diogo Francisco Nazário" w:date="2022-06-12T01:45:00Z">
                          <w:pPr>
                            <w:ind w:left="100"/>
                          </w:pPr>
                        </w:pPrChange>
                      </w:pPr>
                      <w:ins w:id="217" w:author="Eduardo Diogo Francisco Nazário" w:date="2022-06-12T01:45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18" w:author="Eduardo Diogo Francisco Nazário" w:date="2022-06-12T01:4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  </w:t>
                        </w:r>
                      </w:ins>
                      <w:ins w:id="219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 xml:space="preserve"> geom_smooth(method = </w:t>
                        </w:r>
                        <w:r w:rsidR="00B23011"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20" w:author="Eduardo Diogo Francisco Nazário" w:date="2022-06-12T01:47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"lm"</w:t>
                        </w:r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, se =</w:t>
                        </w:r>
                      </w:ins>
                      <w:ins w:id="221" w:author="Eduardo Diogo Francisco Nazário" w:date="2022-06-12T01:45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22" w:author="Eduardo Diogo Francisco Nazário" w:date="2022-06-12T01:4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23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FALSE) +</w:t>
                        </w:r>
                      </w:ins>
                    </w:p>
                    <w:p w14:paraId="4F1964DF" w14:textId="29237786" w:rsidR="00B23011" w:rsidRDefault="00CF1777" w:rsidP="00CF1777">
                      <w:pPr>
                        <w:rPr>
                          <w:ins w:id="22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225" w:author="Eduardo Diogo Francisco Nazário" w:date="2022-06-12T01:45:00Z">
                          <w:pPr>
                            <w:ind w:left="100"/>
                          </w:pPr>
                        </w:pPrChange>
                      </w:pPr>
                      <w:ins w:id="226" w:author="Eduardo Diogo Francisco Nazário" w:date="2022-06-12T01:45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27" w:author="Eduardo Diogo Francisco Nazário" w:date="2022-06-12T01:4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   </w:t>
                        </w:r>
                      </w:ins>
                      <w:ins w:id="228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theme(plot.subtitle=element_text(size</w:t>
                        </w:r>
                      </w:ins>
                      <w:ins w:id="229" w:author="Eduardo Diogo Francisco Nazário" w:date="2022-06-12T01:49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30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31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32" w:author="Eduardo Diogo Francisco Nazário" w:date="2022-06-12T01:49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33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34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10, hjust</w:t>
                        </w:r>
                      </w:ins>
                      <w:ins w:id="235" w:author="Eduardo Diogo Francisco Nazário" w:date="2022-06-12T01:49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36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37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38" w:author="Eduardo Diogo Francisco Nazário" w:date="2022-06-12T01:49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39" w:author="Eduardo Diogo Francisco Nazário" w:date="2022-06-12T01:49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40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0.03, color</w:t>
                        </w:r>
                      </w:ins>
                      <w:ins w:id="241" w:author="Eduardo Diogo Francisco Nazário" w:date="2022-06-12T01:47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42" w:author="Eduardo Diogo Francisco Nazário" w:date="2022-06-12T01:47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43" w:author="Eduardo Diogo Francisco Nazário" w:date="2022-06-12T01:44:00Z"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44" w:author="Eduardo Diogo Francisco Nazário" w:date="2022-06-12T01:47:00Z">
                        <w:r w:rsidRPr="00CF1777">
                          <w:rPr>
                            <w:sz w:val="20"/>
                            <w:szCs w:val="20"/>
                            <w:lang w:val="en-US"/>
                            <w:rPrChange w:id="245" w:author="Eduardo Diogo Francisco Nazário" w:date="2022-06-12T01:47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46" w:author="Eduardo Diogo Francisco Nazário" w:date="2022-06-12T01:44:00Z">
                        <w:r w:rsidR="00B23011" w:rsidRPr="00CF1777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47" w:author="Eduardo Diogo Francisco Nazário" w:date="2022-06-12T01:47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"#808080"</w:t>
                        </w:r>
                        <w:r w:rsidR="00B23011" w:rsidRPr="00B23011">
                          <w:rPr>
                            <w:sz w:val="20"/>
                            <w:szCs w:val="20"/>
                            <w:lang w:val="en-PT"/>
                          </w:rPr>
                          <w:t>))</w:t>
                        </w:r>
                      </w:ins>
                    </w:p>
                    <w:p w14:paraId="462A986D" w14:textId="77777777" w:rsidR="00B23011" w:rsidRPr="006C0C78" w:rsidRDefault="00B23011" w:rsidP="006C0C78">
                      <w:pPr>
                        <w:rPr>
                          <w:ins w:id="248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567BF3EC" w14:textId="5B146F65" w:rsidR="006C0C78" w:rsidRPr="006C0C78" w:rsidDel="00B23011" w:rsidRDefault="006C0C78" w:rsidP="006C0C78">
                      <w:pPr>
                        <w:rPr>
                          <w:del w:id="249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50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"stringr"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C4977D4" w14:textId="3A02524E" w:rsidR="006C0C78" w:rsidDel="00B23011" w:rsidRDefault="006C0C78" w:rsidP="006C0C78">
                      <w:pPr>
                        <w:rPr>
                          <w:del w:id="251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228C4A17" w14:textId="0501B49D" w:rsidR="008001FA" w:rsidRPr="00E16999" w:rsidDel="00B23011" w:rsidRDefault="008001FA" w:rsidP="006C0C78">
                      <w:pPr>
                        <w:rPr>
                          <w:del w:id="252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253" w:author="Eduardo Diogo Francisco Nazário" w:date="2022-06-10T22:44:00Z">
                            <w:rPr>
                              <w:del w:id="254" w:author="Eduardo Diogo Francisco Nazário" w:date="2022-06-12T01:44:00Z"/>
                              <w:sz w:val="20"/>
                              <w:szCs w:val="20"/>
                            </w:rPr>
                          </w:rPrChange>
                        </w:rPr>
                      </w:pPr>
                      <w:del w:id="255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rPrChange w:id="256" w:author="Eduardo Diogo Francisco Nazário" w:date="2022-06-10T22:4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delText># Países a Usar</w:delText>
                        </w:r>
                      </w:del>
                    </w:p>
                    <w:p w14:paraId="5986EAB6" w14:textId="743FDED8" w:rsidR="006C0C78" w:rsidRPr="006C0C78" w:rsidDel="00B23011" w:rsidRDefault="006C0C78" w:rsidP="006C0C78">
                      <w:pPr>
                        <w:rPr>
                          <w:del w:id="257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58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 &lt;- c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("UK - Reino Unido"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Espanha"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Finlândia"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7E73B22" w14:textId="5A79520D" w:rsidR="006C0C78" w:rsidRPr="006C0C78" w:rsidDel="00B23011" w:rsidRDefault="006C0C78" w:rsidP="006C0C78">
                      <w:pPr>
                        <w:rPr>
                          <w:del w:id="259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60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paisesProcessados&lt;- unlist(lapply(paises, str_replace_all,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6CD45A38" w14:textId="7B4DADB6" w:rsidR="006C0C78" w:rsidRPr="006C0C78" w:rsidDel="00B23011" w:rsidRDefault="006C0C78" w:rsidP="006C0C78">
                      <w:pPr>
                        <w:rPr>
                          <w:del w:id="261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29961280" w14:textId="2E55E43A" w:rsidR="006C0C78" w:rsidRPr="00E16999" w:rsidDel="00B23011" w:rsidRDefault="006C0C78" w:rsidP="006C0C78">
                      <w:pPr>
                        <w:rPr>
                          <w:del w:id="262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63" w:author="Eduardo Diogo Francisco Nazário" w:date="2022-06-10T22:44:00Z">
                            <w:rPr>
                              <w:del w:id="264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265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66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Homens</w:delText>
                        </w:r>
                      </w:del>
                    </w:p>
                    <w:p w14:paraId="34705D5E" w14:textId="648C5793" w:rsidR="006C0C78" w:rsidDel="00B23011" w:rsidRDefault="006C0C78" w:rsidP="006C0C78">
                      <w:pPr>
                        <w:rPr>
                          <w:del w:id="267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68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read.xlsx(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7C399B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rows = c(9:70), cols = c(1,36:69))  %&gt;%  </w:delText>
                        </w:r>
                      </w:del>
                    </w:p>
                    <w:p w14:paraId="494A8B47" w14:textId="1E3E5F7A" w:rsidR="006C0C78" w:rsidRPr="006C0C78" w:rsidDel="00B23011" w:rsidRDefault="006C0C78" w:rsidP="006C0C78">
                      <w:pPr>
                        <w:rPr>
                          <w:del w:id="269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70" w:author="Eduardo Diogo Francisco Nazário" w:date="2022-06-12T01:44:00Z">
                        <w:r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select( (paisesProcessados) | X1) %&gt;% filter(X1 %in% 2002:2019)</w:delText>
                        </w:r>
                      </w:del>
                    </w:p>
                    <w:p w14:paraId="4BCDED45" w14:textId="33EA44D4" w:rsidR="006C0C78" w:rsidRPr="00B23011" w:rsidDel="00B23011" w:rsidRDefault="006C0C78" w:rsidP="006C0C78">
                      <w:pPr>
                        <w:rPr>
                          <w:del w:id="271" w:author="Eduardo Diogo Francisco Nazário" w:date="2022-06-12T01:44:00Z"/>
                          <w:sz w:val="20"/>
                          <w:szCs w:val="20"/>
                          <w:rPrChange w:id="272" w:author="Eduardo Diogo Francisco Nazário" w:date="2022-06-12T01:44:00Z">
                            <w:rPr>
                              <w:del w:id="273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274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colnames(dadosHomens) &lt;-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M"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M"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M"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36145F09" w14:textId="3F3DC54A" w:rsidR="006C0C78" w:rsidRPr="006C0C78" w:rsidDel="00B23011" w:rsidRDefault="006C0C78" w:rsidP="006C0C78">
                      <w:pPr>
                        <w:rPr>
                          <w:del w:id="275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76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melt(dadosHomens,id =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468EB67C" w14:textId="3FC67176" w:rsidR="006C0C78" w:rsidRPr="006C0C78" w:rsidDel="00B23011" w:rsidRDefault="006C0C78" w:rsidP="006C0C78">
                      <w:pPr>
                        <w:rPr>
                          <w:del w:id="277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6BFB8132" w14:textId="62CD39DA" w:rsidR="006C0C78" w:rsidRPr="00E16999" w:rsidDel="00B23011" w:rsidRDefault="006C0C78" w:rsidP="006C0C78">
                      <w:pPr>
                        <w:rPr>
                          <w:del w:id="278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79" w:author="Eduardo Diogo Francisco Nazário" w:date="2022-06-10T22:44:00Z">
                            <w:rPr>
                              <w:del w:id="280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281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82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Mulheres</w:delText>
                        </w:r>
                      </w:del>
                    </w:p>
                    <w:p w14:paraId="53259DEA" w14:textId="678707CA" w:rsidR="008001FA" w:rsidDel="00B23011" w:rsidRDefault="006C0C78" w:rsidP="006C0C78">
                      <w:pPr>
                        <w:rPr>
                          <w:del w:id="283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84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read.xlsx(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8001FA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rows = c(9:70), cols = c(1,70:104)) %&gt;%</w:delText>
                        </w:r>
                      </w:del>
                    </w:p>
                    <w:p w14:paraId="38C63425" w14:textId="568F4A5C" w:rsidR="006C0C78" w:rsidRPr="006C0C78" w:rsidDel="00B23011" w:rsidRDefault="008001FA" w:rsidP="006C0C78">
                      <w:pPr>
                        <w:rPr>
                          <w:del w:id="285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86" w:author="Eduardo Diogo Francisco Nazário" w:date="2022-06-12T01:44:00Z">
                        <w:r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select((paisesProcessados) | X1) %&gt;% </w:delText>
                        </w:r>
                        <w:r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filter(X1 %in% 2002:2019)</w:delText>
                        </w:r>
                      </w:del>
                    </w:p>
                    <w:p w14:paraId="26CB3F3E" w14:textId="2605B09F" w:rsidR="006C0C78" w:rsidRPr="006C0C78" w:rsidDel="00B23011" w:rsidRDefault="006C0C78" w:rsidP="006C0C78">
                      <w:pPr>
                        <w:rPr>
                          <w:del w:id="287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88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colnames(dadosMulheres) &lt;-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F"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F"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E45F228" w14:textId="22BAA7AF" w:rsidR="006C0C78" w:rsidRPr="006C0C78" w:rsidDel="00B23011" w:rsidRDefault="006C0C78" w:rsidP="006C0C78">
                      <w:pPr>
                        <w:rPr>
                          <w:del w:id="289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90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melt(dadosMulheres,id = 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3C67D10F" w14:textId="6DBFA9E1" w:rsidR="006C0C78" w:rsidRPr="006C0C78" w:rsidDel="00B23011" w:rsidRDefault="006C0C78" w:rsidP="006C0C78">
                      <w:pPr>
                        <w:rPr>
                          <w:del w:id="291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75CBEED5" w14:textId="2CADFA0F" w:rsidR="006C0C78" w:rsidRPr="00E16999" w:rsidDel="00B23011" w:rsidRDefault="006C0C78" w:rsidP="006C0C78">
                      <w:pPr>
                        <w:rPr>
                          <w:del w:id="292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93" w:author="Eduardo Diogo Francisco Nazário" w:date="2022-06-10T22:44:00Z">
                            <w:rPr>
                              <w:del w:id="294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295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96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Retirar dados inexistentes</w:delText>
                        </w:r>
                      </w:del>
                    </w:p>
                    <w:p w14:paraId="2B965F09" w14:textId="0E93E2AB" w:rsidR="006C0C78" w:rsidRPr="006C0C78" w:rsidDel="00B23011" w:rsidRDefault="006C0C78" w:rsidP="006C0C78">
                      <w:pPr>
                        <w:rPr>
                          <w:del w:id="297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298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dadosTotais &lt;- rbind(dadosMulheres, dadosHomens) %&gt;% filter(value != 0)</w:delText>
                        </w:r>
                      </w:del>
                    </w:p>
                    <w:p w14:paraId="42C8A746" w14:textId="618D868A" w:rsidR="006C0C78" w:rsidRPr="006C0C78" w:rsidDel="00B23011" w:rsidRDefault="006C0C78" w:rsidP="006C0C78">
                      <w:pPr>
                        <w:rPr>
                          <w:del w:id="299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300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colnames(dadosTotais)&lt;-c(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"Pais"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"EMV"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6C5FB74" w14:textId="0D6F3A19" w:rsidR="006C0C78" w:rsidRPr="006C0C78" w:rsidDel="00B23011" w:rsidRDefault="006C0C78" w:rsidP="006C0C78">
                      <w:pPr>
                        <w:rPr>
                          <w:del w:id="301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</w:p>
                    <w:p w14:paraId="144C4E83" w14:textId="4FE6825D" w:rsidR="006C0C78" w:rsidRPr="00E16999" w:rsidDel="00B23011" w:rsidRDefault="006C0C78" w:rsidP="006C0C78">
                      <w:pPr>
                        <w:rPr>
                          <w:del w:id="302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03" w:author="Eduardo Diogo Francisco Nazário" w:date="2022-06-10T22:44:00Z">
                            <w:rPr>
                              <w:del w:id="304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305" w:author="Eduardo Diogo Francisco Nazário" w:date="2022-06-12T01:44:00Z">
                        <w:r w:rsidRPr="00E16999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06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Gráfico</w:delText>
                        </w:r>
                      </w:del>
                    </w:p>
                    <w:p w14:paraId="388FAC7F" w14:textId="3F5BE60F" w:rsidR="006C0C78" w:rsidRPr="006C0C78" w:rsidDel="00B23011" w:rsidRDefault="006C0C78" w:rsidP="006C0C78">
                      <w:pPr>
                        <w:rPr>
                          <w:del w:id="307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308" w:author="Eduardo Diogo Francisco Nazário" w:date="2022-06-12T01:44:00Z"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ggplot(dadosTotais, aes(x = Ano, y = EMV, color= Pais)) +</w:delText>
                        </w:r>
                        <w:r w:rsidR="008001FA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geom_line() +</w:delText>
                        </w:r>
                      </w:del>
                    </w:p>
                    <w:p w14:paraId="55F39BAE" w14:textId="466E7CFD" w:rsidR="00960B61" w:rsidRPr="006C0C78" w:rsidRDefault="008001FA" w:rsidP="008001FA">
                      <w:pPr>
                        <w:ind w:left="100"/>
                        <w:rPr>
                          <w:sz w:val="20"/>
                          <w:szCs w:val="20"/>
                          <w:lang w:val="en-PT"/>
                        </w:rPr>
                      </w:pPr>
                      <w:del w:id="309" w:author="Eduardo Diogo Francisco Nazário" w:date="2022-06-12T01:44:00Z"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>labs(title=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Evolução da Esperança Média de Vida"</w:delText>
                        </w:r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subtitle = 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No UK, ES, FI por sexo"</w:delText>
                        </w:r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+ ylab(</w:delText>
                        </w:r>
                        <w:r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"Esperança Média de Vida"</w:delText>
                        </w:r>
                        <w:r w:rsidRPr="008001FA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310" w:author="Eduardo Diogo Francisco Nazário" w:date="2022-06-11T02:51:00Z">
                        <w:r w:rsidRPr="008001FA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311" w:author="Eduardo Diogo Francisco Nazário" w:date="2022-06-12T01:44:00Z">
                        <w:r w:rsidDel="00B23011">
                          <w:rPr>
                            <w:sz w:val="20"/>
                            <w:szCs w:val="20"/>
                          </w:rPr>
                          <w:delText>+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</w:delText>
                        </w:r>
                        <w:r w:rsidDel="00B23011">
                          <w:rPr>
                            <w:sz w:val="20"/>
                            <w:szCs w:val="20"/>
                          </w:rPr>
                          <w:delText xml:space="preserve">      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theme(plot.subtitle=element_text(size=10, hjust=0.03, color=</w:delText>
                        </w:r>
                        <w:r w:rsidR="006C0C78" w:rsidRPr="007C399B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"#808080"</w:delText>
                        </w:r>
                        <w:r w:rsidR="006C0C78" w:rsidRPr="006C0C78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1FE2DAFA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40C2E585" w:rsidR="00317FEE" w:rsidRDefault="00B61055">
      <w:pPr>
        <w:rPr>
          <w:b/>
          <w:bCs/>
          <w:sz w:val="28"/>
          <w:szCs w:val="28"/>
          <w:u w:val="single"/>
        </w:rPr>
      </w:pPr>
      <w:ins w:id="312" w:author="Eduardo Diogo Francisco Nazário" w:date="2022-06-12T01:51:00Z">
        <w:r>
          <w:rPr>
            <w:b/>
            <w:bCs/>
            <w:noProof/>
            <w:sz w:val="28"/>
            <w:szCs w:val="28"/>
            <w:u w:val="single"/>
          </w:rPr>
          <w:drawing>
            <wp:anchor distT="0" distB="0" distL="114300" distR="114300" simplePos="0" relativeHeight="251664384" behindDoc="0" locked="0" layoutInCell="1" allowOverlap="1" wp14:anchorId="6EBBF045" wp14:editId="691E9815">
              <wp:simplePos x="0" y="0"/>
              <wp:positionH relativeFrom="column">
                <wp:posOffset>211709</wp:posOffset>
              </wp:positionH>
              <wp:positionV relativeFrom="paragraph">
                <wp:posOffset>288290</wp:posOffset>
              </wp:positionV>
              <wp:extent cx="6144260" cy="3048000"/>
              <wp:effectExtent l="0" t="0" r="2540" b="0"/>
              <wp:wrapSquare wrapText="bothSides"/>
              <wp:docPr id="1" name="Picture 1" descr="Chart, scatt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hart, scatter chart&#10;&#10;Description automatically generated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44260" cy="304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313" w:author="Eduardo Diogo Francisco Nazário" w:date="2022-06-12T01:50:00Z">
        <w:r w:rsidR="008001FA" w:rsidRPr="008001FA" w:rsidDel="00B61055"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3360" behindDoc="0" locked="0" layoutInCell="1" allowOverlap="1" wp14:anchorId="4CC0CFE9" wp14:editId="39CF759A">
              <wp:simplePos x="0" y="0"/>
              <wp:positionH relativeFrom="column">
                <wp:posOffset>1390645</wp:posOffset>
              </wp:positionH>
              <wp:positionV relativeFrom="paragraph">
                <wp:posOffset>110490</wp:posOffset>
              </wp:positionV>
              <wp:extent cx="4311650" cy="2155190"/>
              <wp:effectExtent l="0" t="0" r="6350" b="3810"/>
              <wp:wrapSquare wrapText="bothSides"/>
              <wp:docPr id="11" name="Picture 11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Chart, line chart&#10;&#10;Description automatically generated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1650" cy="2155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1441469B" w:rsidR="00794579" w:rsidDel="00B61055" w:rsidRDefault="00794579" w:rsidP="00B61055">
      <w:pPr>
        <w:rPr>
          <w:del w:id="314" w:author="Eduardo Diogo Francisco Nazário" w:date="2022-06-12T01:51:00Z"/>
          <w:b/>
          <w:bCs/>
          <w:sz w:val="28"/>
          <w:szCs w:val="28"/>
          <w:u w:val="single"/>
        </w:rPr>
        <w:pPrChange w:id="315" w:author="Eduardo Diogo Francisco Nazário" w:date="2022-06-12T01:51:00Z">
          <w:pPr/>
        </w:pPrChange>
      </w:pPr>
    </w:p>
    <w:p w14:paraId="1D799701" w14:textId="1B22DBA3" w:rsidR="004D6F15" w:rsidDel="00B61055" w:rsidRDefault="004D6F15" w:rsidP="00B61055">
      <w:pPr>
        <w:rPr>
          <w:del w:id="316" w:author="Eduardo Diogo Francisco Nazário" w:date="2022-06-12T01:51:00Z"/>
          <w:b/>
          <w:bCs/>
          <w:sz w:val="28"/>
          <w:szCs w:val="28"/>
          <w:u w:val="single"/>
        </w:rPr>
        <w:pPrChange w:id="317" w:author="Eduardo Diogo Francisco Nazário" w:date="2022-06-12T01:51:00Z">
          <w:pPr/>
        </w:pPrChange>
      </w:pPr>
    </w:p>
    <w:p w14:paraId="13FC1D2B" w14:textId="77777777" w:rsidR="00B61055" w:rsidDel="00B61055" w:rsidRDefault="00B61055" w:rsidP="00B61055">
      <w:pPr>
        <w:rPr>
          <w:del w:id="318" w:author="Eduardo Diogo Francisco Nazário" w:date="2022-06-12T01:53:00Z"/>
          <w:b/>
          <w:bCs/>
          <w:sz w:val="28"/>
          <w:szCs w:val="28"/>
          <w:u w:val="single"/>
        </w:rPr>
        <w:pPrChange w:id="319" w:author="Eduardo Diogo Francisco Nazário" w:date="2022-06-12T01:51:00Z">
          <w:pPr>
            <w:jc w:val="center"/>
          </w:pPr>
        </w:pPrChange>
      </w:pPr>
    </w:p>
    <w:p w14:paraId="0A74D527" w14:textId="2DE8449B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045BF067" w:rsidR="004D6F15" w:rsidDel="00B61055" w:rsidRDefault="004D6F15">
      <w:pPr>
        <w:rPr>
          <w:del w:id="320" w:author="Eduardo Diogo Francisco Nazário" w:date="2022-06-12T01:53:00Z"/>
          <w:b/>
          <w:bCs/>
          <w:sz w:val="28"/>
          <w:szCs w:val="28"/>
          <w:u w:val="single"/>
        </w:rPr>
      </w:pPr>
    </w:p>
    <w:p w14:paraId="69F3E405" w14:textId="3A0B9AE6" w:rsidR="004D6F15" w:rsidDel="00B61055" w:rsidRDefault="004D6F15">
      <w:pPr>
        <w:rPr>
          <w:del w:id="321" w:author="Eduardo Diogo Francisco Nazário" w:date="2022-06-12T01:53:00Z"/>
          <w:b/>
          <w:bCs/>
          <w:sz w:val="28"/>
          <w:szCs w:val="28"/>
          <w:u w:val="single"/>
        </w:rPr>
      </w:pPr>
    </w:p>
    <w:p w14:paraId="518A2196" w14:textId="392BD7AF" w:rsidR="004D6F15" w:rsidRDefault="004D6F15">
      <w:pPr>
        <w:rPr>
          <w:ins w:id="322" w:author="Eduardo Diogo Francisco Nazário" w:date="2022-06-12T01:50:00Z"/>
          <w:b/>
          <w:bCs/>
          <w:sz w:val="28"/>
          <w:szCs w:val="28"/>
          <w:u w:val="single"/>
        </w:rPr>
      </w:pPr>
    </w:p>
    <w:p w14:paraId="53E9A6C6" w14:textId="61FE2306" w:rsidR="00B61055" w:rsidDel="00B61055" w:rsidRDefault="00B61055">
      <w:pPr>
        <w:rPr>
          <w:del w:id="323" w:author="Eduardo Diogo Francisco Nazário" w:date="2022-06-12T01:52:00Z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3597A20E">
                <wp:simplePos x="0" y="0"/>
                <wp:positionH relativeFrom="margin">
                  <wp:posOffset>1524</wp:posOffset>
                </wp:positionH>
                <wp:positionV relativeFrom="paragraph">
                  <wp:posOffset>305943</wp:posOffset>
                </wp:positionV>
                <wp:extent cx="6635750" cy="13563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4779A05F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324" w:author="Eduardo Diogo Francisco Nazário" w:date="2022-06-12T01:54:00Z"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>A partir d</w:delText>
                              </w:r>
                              <w:r w:rsidR="009C091D" w:rsidDel="00B61055">
                                <w:rPr>
                                  <w:sz w:val="20"/>
                                  <w:szCs w:val="20"/>
                                </w:rPr>
                                <w:delText>este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 xml:space="preserve"> gráfico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temporal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 xml:space="preserve"> é facilmente percetível a </w:delText>
                              </w:r>
                              <w:r w:rsidR="00794985" w:rsidDel="00B61055">
                                <w:rPr>
                                  <w:sz w:val="20"/>
                                  <w:szCs w:val="20"/>
                                </w:rPr>
                                <w:delText xml:space="preserve">taxa de 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>variação</w:delText>
                              </w:r>
                              <w:r w:rsidR="0080119D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da Esperança Média de Vida (EMV) de ambos os sexos ao longo dos anos, neste caso, desde 2002 a 20</w:delText>
                              </w:r>
                              <w:r w:rsidR="00E536C3" w:rsidDel="00B61055">
                                <w:rPr>
                                  <w:sz w:val="20"/>
                                  <w:szCs w:val="20"/>
                                </w:rPr>
                                <w:delText>1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9 no Reino Unido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(UK)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Espanha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(ES)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Finlândia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(FI)</w:delText>
                              </w:r>
                              <w:r w:rsidR="00824CAB" w:rsidDel="00B61055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</w:del>
                            <w:ins w:id="325" w:author="Eduardo Diogo Francisco Nazário" w:date="2022-06-12T01:54:00Z">
                              <w:r w:rsidR="00B61055">
                                <w:rPr>
                                  <w:sz w:val="20"/>
                                  <w:szCs w:val="20"/>
                                </w:rPr>
                                <w:t xml:space="preserve">Este </w:t>
                              </w:r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gráfico</w:t>
                              </w:r>
                              <w:r w:rsidR="00B61055">
                                <w:rPr>
                                  <w:sz w:val="20"/>
                                  <w:szCs w:val="20"/>
                                </w:rPr>
                                <w:t xml:space="preserve"> de dispersão</w:t>
                              </w:r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 xml:space="preserve"> permite-nos mais facilment</w:t>
                              </w:r>
                            </w:ins>
                            <w:ins w:id="326" w:author="Eduardo Diogo Francisco Nazário" w:date="2022-06-12T01:55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e perceber</w:t>
                              </w:r>
                            </w:ins>
                            <w:ins w:id="327" w:author="Eduardo Diogo Francisco Nazário" w:date="2022-06-12T01:56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 xml:space="preserve"> o nível de colesterol </w:t>
                              </w:r>
                            </w:ins>
                            <w:ins w:id="328" w:author="Eduardo Diogo Francisco Nazário" w:date="2022-06-12T01:58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e de tensão arterial diastólica</w:t>
                              </w:r>
                            </w:ins>
                            <w:ins w:id="329" w:author="Eduardo Diogo Francisco Nazário" w:date="2022-06-12T02:12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 xml:space="preserve"> (TAD)</w:t>
                              </w:r>
                            </w:ins>
                            <w:ins w:id="330" w:author="Eduardo Diogo Francisco Nazário" w:date="2022-06-12T01:59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 xml:space="preserve"> dos </w:t>
                              </w:r>
                            </w:ins>
                            <w:ins w:id="331" w:author="Eduardo Diogo Francisco Nazário" w:date="2022-06-12T02:00:00Z">
                              <w:r w:rsidR="00DC2B3D">
                                <w:rPr>
                                  <w:sz w:val="20"/>
                                  <w:szCs w:val="20"/>
                                </w:rPr>
                                <w:t>indivíduos, permitindo</w:t>
                              </w:r>
                            </w:ins>
                            <w:ins w:id="332" w:author="Eduardo Diogo Francisco Nazário" w:date="2022-06-12T02:17:00Z">
                              <w:r w:rsidR="00892016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ins>
                            <w:ins w:id="333" w:author="Eduardo Diogo Francisco Nazário" w:date="2022-06-12T02:00:00Z">
                              <w:r w:rsidR="00DC2B3D">
                                <w:rPr>
                                  <w:sz w:val="20"/>
                                  <w:szCs w:val="20"/>
                                </w:rPr>
                                <w:t xml:space="preserve">nos </w:t>
                              </w:r>
                            </w:ins>
                            <w:ins w:id="334" w:author="Eduardo Diogo Francisco Nazário" w:date="2022-06-12T02:01:00Z">
                              <w:r w:rsidR="00DC2B3D">
                                <w:rPr>
                                  <w:sz w:val="20"/>
                                  <w:szCs w:val="20"/>
                                </w:rPr>
                                <w:t>perceber se existe alguma relação entre ambos os dados</w:t>
                              </w:r>
                            </w:ins>
                            <w:ins w:id="335" w:author="Eduardo Diogo Francisco Nazário" w:date="2022-06-12T02:03:00Z">
                              <w:r w:rsidR="00DC2B3D">
                                <w:rPr>
                                  <w:sz w:val="20"/>
                                  <w:szCs w:val="20"/>
                                </w:rPr>
                                <w:t xml:space="preserve"> ou alguma tendência.</w:t>
                              </w:r>
                            </w:ins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1A560BC5" w:rsidR="00235BD2" w:rsidDel="00A677B0" w:rsidRDefault="00DC2B3D" w:rsidP="00824CAB">
                            <w:pPr>
                              <w:rPr>
                                <w:del w:id="336" w:author="Eduardo Diogo Francisco Nazário" w:date="2022-06-11T13:46:00Z"/>
                                <w:sz w:val="20"/>
                                <w:szCs w:val="20"/>
                              </w:rPr>
                            </w:pPr>
                            <w:ins w:id="337" w:author="Eduardo Diogo Francisco Nazário" w:date="2022-06-12T02:03:00Z">
                              <w:r>
                                <w:rPr>
                                  <w:sz w:val="20"/>
                                  <w:szCs w:val="20"/>
                                </w:rPr>
                                <w:t>Neste gráfico, p</w:t>
                              </w:r>
                            </w:ins>
                            <w:del w:id="338" w:author="Eduardo Diogo Francisco Nazário" w:date="2022-06-12T02:03:00Z">
                              <w:r w:rsidR="00CC25BB" w:rsidDel="00DC2B3D">
                                <w:rPr>
                                  <w:sz w:val="20"/>
                                  <w:szCs w:val="20"/>
                                </w:rPr>
                                <w:delText>P</w:delText>
                              </w:r>
                            </w:del>
                            <w:r w:rsidR="00CC25BB">
                              <w:rPr>
                                <w:sz w:val="20"/>
                                <w:szCs w:val="20"/>
                              </w:rPr>
                              <w:t xml:space="preserve">odemos facilmente verificar que </w:t>
                            </w:r>
                            <w:ins w:id="339" w:author="Eduardo Diogo Francisco Nazário" w:date="2022-06-12T02:05:00Z">
                              <w:r w:rsidR="00A677B0">
                                <w:rPr>
                                  <w:sz w:val="20"/>
                                  <w:szCs w:val="20"/>
                                </w:rPr>
                                <w:t>o Colesterol tende a estar situado</w:t>
                              </w:r>
                            </w:ins>
                            <w:ins w:id="340" w:author="Eduardo Diogo Francisco Nazário" w:date="2022-06-12T02:06:00Z">
                              <w:r w:rsidR="00A677B0">
                                <w:rPr>
                                  <w:sz w:val="20"/>
                                  <w:szCs w:val="20"/>
                                </w:rPr>
                                <w:t xml:space="preserve"> entre 170 e </w:t>
                              </w:r>
                            </w:ins>
                            <w:ins w:id="341" w:author="Eduardo Diogo Francisco Nazário" w:date="2022-06-12T02:07:00Z">
                              <w:r w:rsidR="00A677B0">
                                <w:rPr>
                                  <w:sz w:val="20"/>
                                  <w:szCs w:val="20"/>
                                </w:rPr>
                                <w:t>320</w:t>
                              </w:r>
                            </w:ins>
                            <w:ins w:id="342" w:author="Eduardo Diogo Francisco Nazário" w:date="2022-06-12T02:12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343" w:author="Eduardo Diogo Francisco Nazário" w:date="2022-06-12T02:07:00Z">
                              <w:r w:rsidR="00A677B0">
                                <w:rPr>
                                  <w:sz w:val="20"/>
                                  <w:szCs w:val="20"/>
                                </w:rPr>
                                <w:t xml:space="preserve"> enquanto a tensão arterial diastólica tende a situar-se entre os 60 e os </w:t>
                              </w:r>
                            </w:ins>
                            <w:ins w:id="344" w:author="Eduardo Diogo Francisco Nazário" w:date="2022-06-12T02:09:00Z">
                              <w:r w:rsidR="00A677B0">
                                <w:rPr>
                                  <w:sz w:val="20"/>
                                  <w:szCs w:val="20"/>
                                </w:rPr>
                                <w:t>110.</w:t>
                              </w:r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345" w:author="Eduardo Diogo Francisco Nazário" w:date="2022-06-12T02:10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>Com ajuda da regressão linear é, também, fácil</w:t>
                              </w:r>
                            </w:ins>
                            <w:ins w:id="346" w:author="Eduardo Diogo Francisco Nazário" w:date="2022-06-12T02:07:00Z">
                              <w:r w:rsidR="00A677B0" w:rsidDel="00A677B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347" w:author="Eduardo Diogo Francisco Nazário" w:date="2022-06-12T02:10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 xml:space="preserve">de entender que </w:t>
                              </w:r>
                            </w:ins>
                            <w:ins w:id="348" w:author="Eduardo Diogo Francisco Nazário" w:date="2022-06-12T02:11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 xml:space="preserve">existe </w:t>
                              </w:r>
                            </w:ins>
                            <w:ins w:id="349" w:author="Eduardo Diogo Francisco Nazário" w:date="2022-06-12T02:10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>u</w:t>
                              </w:r>
                            </w:ins>
                            <w:ins w:id="350" w:author="Eduardo Diogo Francisco Nazário" w:date="2022-06-12T02:11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>ma possível relação entre TAD e Colesterol, já que, para indivíduos com colesterol mais el</w:t>
                              </w:r>
                            </w:ins>
                            <w:ins w:id="351" w:author="Eduardo Diogo Francisco Nazário" w:date="2022-06-12T02:12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>evado</w:t>
                              </w:r>
                            </w:ins>
                            <w:ins w:id="352" w:author="Eduardo Diogo Francisco Nazário" w:date="2022-06-12T02:13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353" w:author="Eduardo Diogo Francisco Nazário" w:date="2022-06-12T02:12:00Z">
                              <w:r w:rsidR="00155852">
                                <w:rPr>
                                  <w:sz w:val="20"/>
                                  <w:szCs w:val="20"/>
                                </w:rPr>
                                <w:t xml:space="preserve"> a sua TAD tende também a ser mais elevada.</w:t>
                              </w:r>
                            </w:ins>
                            <w:del w:id="354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existe uma grande diferença na EMV entre os elementos do sexo masculino e feminino, </w:delText>
                              </w:r>
                            </w:del>
                            <w:del w:id="355" w:author="Eduardo Diogo Francisco Nazário" w:date="2022-06-11T13:33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o sexo feminino </w:delText>
                              </w:r>
                            </w:del>
                            <w:del w:id="356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valores mais elevados. </w:delText>
                              </w:r>
                            </w:del>
                            <w:del w:id="357" w:author="Eduardo Diogo Francisco Nazário" w:date="2022-06-11T13:34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del w:id="358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E</w:delText>
                              </w:r>
                            </w:del>
                            <w:del w:id="359" w:author="Eduardo Diogo Francisco Nazário" w:date="2022-06-11T13:34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del w:id="360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 tem a maior EMV e também</w:delText>
                              </w:r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desde 2002 até 2019 a EMV aumentou, </w:delText>
                              </w:r>
                            </w:del>
                            <w:del w:id="361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del w:id="362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alguns anos em que </w:delText>
                              </w:r>
                            </w:del>
                            <w:del w:id="363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del w:id="364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>face aos anos anteriores.</w:delText>
                              </w:r>
                            </w:del>
                          </w:p>
                          <w:p w14:paraId="71FF2E3B" w14:textId="77777777" w:rsidR="00A677B0" w:rsidRDefault="00A677B0" w:rsidP="00824CAB">
                            <w:pPr>
                              <w:rPr>
                                <w:ins w:id="365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</w:p>
                          <w:p w14:paraId="6F3BFACE" w14:textId="46BB49CB" w:rsidR="00235BD2" w:rsidDel="00A677B0" w:rsidRDefault="00235BD2" w:rsidP="00824CAB">
                            <w:pPr>
                              <w:rPr>
                                <w:del w:id="366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A611CA8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367" w:author="Eduardo Diogo Francisco Nazário" w:date="2022-06-12T02:12:00Z">
                              <w:r w:rsidRPr="00235BD2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Nota</w:delText>
                              </w:r>
                              <w:r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:</w:delText>
                              </w:r>
                              <w:r w:rsidRPr="00DE2B1E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Del="00155852">
                                <w:rPr>
                                  <w:sz w:val="20"/>
                                  <w:szCs w:val="20"/>
                                </w:rPr>
                                <w:delText>Não existem dados para 2019 no Reino Unido (UK)</w:delText>
                              </w:r>
                              <w:r w:rsidR="00794985" w:rsidDel="00155852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.1pt;margin-top:24.1pt;width:522.5pt;height:10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">
                <v:textbox>
                  <w:txbxContent>
                    <w:p w14:paraId="1DC8031F" w14:textId="4779A05F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del w:id="368" w:author="Eduardo Diogo Francisco Nazário" w:date="2022-06-12T01:54:00Z">
                        <w:r w:rsidDel="00B61055">
                          <w:rPr>
                            <w:sz w:val="20"/>
                            <w:szCs w:val="20"/>
                          </w:rPr>
                          <w:delText>A partir d</w:delText>
                        </w:r>
                        <w:r w:rsidR="009C091D" w:rsidDel="00B61055">
                          <w:rPr>
                            <w:sz w:val="20"/>
                            <w:szCs w:val="20"/>
                          </w:rPr>
                          <w:delText>este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 xml:space="preserve"> gráfico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temporal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 xml:space="preserve"> é facilmente percetível a </w:delText>
                        </w:r>
                        <w:r w:rsidR="00794985" w:rsidDel="00B61055">
                          <w:rPr>
                            <w:sz w:val="20"/>
                            <w:szCs w:val="20"/>
                          </w:rPr>
                          <w:delText xml:space="preserve">taxa de 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>variação</w:delText>
                        </w:r>
                        <w:r w:rsidR="0080119D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da Esperança Média de Vida (EMV) de ambos os sexos ao longo dos anos, neste caso, desde 2002 a 20</w:delText>
                        </w:r>
                        <w:r w:rsidR="00E536C3" w:rsidDel="00B61055">
                          <w:rPr>
                            <w:sz w:val="20"/>
                            <w:szCs w:val="20"/>
                          </w:rPr>
                          <w:delText>1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9 no Reino Unido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(UK)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Espanha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(ES)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Finlândia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(FI)</w:delText>
                        </w:r>
                        <w:r w:rsidR="00824CAB" w:rsidDel="00B61055">
                          <w:rPr>
                            <w:sz w:val="20"/>
                            <w:szCs w:val="20"/>
                          </w:rPr>
                          <w:delText>.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</w:del>
                      <w:ins w:id="369" w:author="Eduardo Diogo Francisco Nazário" w:date="2022-06-12T01:54:00Z">
                        <w:r w:rsidR="00B61055">
                          <w:rPr>
                            <w:sz w:val="20"/>
                            <w:szCs w:val="20"/>
                          </w:rPr>
                          <w:t xml:space="preserve">Este </w:t>
                        </w:r>
                        <w:r w:rsidR="0007153F">
                          <w:rPr>
                            <w:sz w:val="20"/>
                            <w:szCs w:val="20"/>
                          </w:rPr>
                          <w:t>gráfico</w:t>
                        </w:r>
                        <w:r w:rsidR="00B61055">
                          <w:rPr>
                            <w:sz w:val="20"/>
                            <w:szCs w:val="20"/>
                          </w:rPr>
                          <w:t xml:space="preserve"> de dispersão</w:t>
                        </w:r>
                        <w:r w:rsidR="0007153F">
                          <w:rPr>
                            <w:sz w:val="20"/>
                            <w:szCs w:val="20"/>
                          </w:rPr>
                          <w:t xml:space="preserve"> permite-nos mais facilment</w:t>
                        </w:r>
                      </w:ins>
                      <w:ins w:id="370" w:author="Eduardo Diogo Francisco Nazário" w:date="2022-06-12T01:55:00Z">
                        <w:r w:rsidR="0007153F">
                          <w:rPr>
                            <w:sz w:val="20"/>
                            <w:szCs w:val="20"/>
                          </w:rPr>
                          <w:t>e perceber</w:t>
                        </w:r>
                      </w:ins>
                      <w:ins w:id="371" w:author="Eduardo Diogo Francisco Nazário" w:date="2022-06-12T01:56:00Z">
                        <w:r w:rsidR="0007153F">
                          <w:rPr>
                            <w:sz w:val="20"/>
                            <w:szCs w:val="20"/>
                          </w:rPr>
                          <w:t xml:space="preserve"> o nível de colesterol </w:t>
                        </w:r>
                      </w:ins>
                      <w:ins w:id="372" w:author="Eduardo Diogo Francisco Nazário" w:date="2022-06-12T01:58:00Z">
                        <w:r w:rsidR="0007153F">
                          <w:rPr>
                            <w:sz w:val="20"/>
                            <w:szCs w:val="20"/>
                          </w:rPr>
                          <w:t>e de tensão arterial diastólica</w:t>
                        </w:r>
                      </w:ins>
                      <w:ins w:id="373" w:author="Eduardo Diogo Francisco Nazário" w:date="2022-06-12T02:12:00Z">
                        <w:r w:rsidR="00155852">
                          <w:rPr>
                            <w:sz w:val="20"/>
                            <w:szCs w:val="20"/>
                          </w:rPr>
                          <w:t xml:space="preserve"> (TAD)</w:t>
                        </w:r>
                      </w:ins>
                      <w:ins w:id="374" w:author="Eduardo Diogo Francisco Nazário" w:date="2022-06-12T01:59:00Z">
                        <w:r w:rsidR="0007153F">
                          <w:rPr>
                            <w:sz w:val="20"/>
                            <w:szCs w:val="20"/>
                          </w:rPr>
                          <w:t xml:space="preserve"> dos </w:t>
                        </w:r>
                      </w:ins>
                      <w:ins w:id="375" w:author="Eduardo Diogo Francisco Nazário" w:date="2022-06-12T02:00:00Z">
                        <w:r w:rsidR="00DC2B3D">
                          <w:rPr>
                            <w:sz w:val="20"/>
                            <w:szCs w:val="20"/>
                          </w:rPr>
                          <w:t>indivíduos, permitindo</w:t>
                        </w:r>
                      </w:ins>
                      <w:ins w:id="376" w:author="Eduardo Diogo Francisco Nazário" w:date="2022-06-12T02:17:00Z">
                        <w:r w:rsidR="00892016">
                          <w:rPr>
                            <w:sz w:val="20"/>
                            <w:szCs w:val="20"/>
                          </w:rPr>
                          <w:t>-</w:t>
                        </w:r>
                      </w:ins>
                      <w:ins w:id="377" w:author="Eduardo Diogo Francisco Nazário" w:date="2022-06-12T02:00:00Z">
                        <w:r w:rsidR="00DC2B3D">
                          <w:rPr>
                            <w:sz w:val="20"/>
                            <w:szCs w:val="20"/>
                          </w:rPr>
                          <w:t xml:space="preserve">nos </w:t>
                        </w:r>
                      </w:ins>
                      <w:ins w:id="378" w:author="Eduardo Diogo Francisco Nazário" w:date="2022-06-12T02:01:00Z">
                        <w:r w:rsidR="00DC2B3D">
                          <w:rPr>
                            <w:sz w:val="20"/>
                            <w:szCs w:val="20"/>
                          </w:rPr>
                          <w:t>perceber se existe alguma relação entre ambos os dados</w:t>
                        </w:r>
                      </w:ins>
                      <w:ins w:id="379" w:author="Eduardo Diogo Francisco Nazário" w:date="2022-06-12T02:03:00Z">
                        <w:r w:rsidR="00DC2B3D">
                          <w:rPr>
                            <w:sz w:val="20"/>
                            <w:szCs w:val="20"/>
                          </w:rPr>
                          <w:t xml:space="preserve"> ou alguma tendência.</w:t>
                        </w:r>
                      </w:ins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2CF52A" w14:textId="1A560BC5" w:rsidR="00235BD2" w:rsidDel="00A677B0" w:rsidRDefault="00DC2B3D" w:rsidP="00824CAB">
                      <w:pPr>
                        <w:rPr>
                          <w:del w:id="380" w:author="Eduardo Diogo Francisco Nazário" w:date="2022-06-11T13:46:00Z"/>
                          <w:sz w:val="20"/>
                          <w:szCs w:val="20"/>
                        </w:rPr>
                      </w:pPr>
                      <w:ins w:id="381" w:author="Eduardo Diogo Francisco Nazário" w:date="2022-06-12T02:03:00Z">
                        <w:r>
                          <w:rPr>
                            <w:sz w:val="20"/>
                            <w:szCs w:val="20"/>
                          </w:rPr>
                          <w:t>Neste gráfico, p</w:t>
                        </w:r>
                      </w:ins>
                      <w:del w:id="382" w:author="Eduardo Diogo Francisco Nazário" w:date="2022-06-12T02:03:00Z">
                        <w:r w:rsidR="00CC25BB" w:rsidDel="00DC2B3D">
                          <w:rPr>
                            <w:sz w:val="20"/>
                            <w:szCs w:val="20"/>
                          </w:rPr>
                          <w:delText>P</w:delText>
                        </w:r>
                      </w:del>
                      <w:r w:rsidR="00CC25BB">
                        <w:rPr>
                          <w:sz w:val="20"/>
                          <w:szCs w:val="20"/>
                        </w:rPr>
                        <w:t xml:space="preserve">odemos facilmente verificar que </w:t>
                      </w:r>
                      <w:ins w:id="383" w:author="Eduardo Diogo Francisco Nazário" w:date="2022-06-12T02:05:00Z">
                        <w:r w:rsidR="00A677B0">
                          <w:rPr>
                            <w:sz w:val="20"/>
                            <w:szCs w:val="20"/>
                          </w:rPr>
                          <w:t>o Colesterol tende a estar situado</w:t>
                        </w:r>
                      </w:ins>
                      <w:ins w:id="384" w:author="Eduardo Diogo Francisco Nazário" w:date="2022-06-12T02:06:00Z">
                        <w:r w:rsidR="00A677B0">
                          <w:rPr>
                            <w:sz w:val="20"/>
                            <w:szCs w:val="20"/>
                          </w:rPr>
                          <w:t xml:space="preserve"> entre 170 e </w:t>
                        </w:r>
                      </w:ins>
                      <w:ins w:id="385" w:author="Eduardo Diogo Francisco Nazário" w:date="2022-06-12T02:07:00Z">
                        <w:r w:rsidR="00A677B0">
                          <w:rPr>
                            <w:sz w:val="20"/>
                            <w:szCs w:val="20"/>
                          </w:rPr>
                          <w:t>320</w:t>
                        </w:r>
                      </w:ins>
                      <w:ins w:id="386" w:author="Eduardo Diogo Francisco Nazário" w:date="2022-06-12T02:12:00Z">
                        <w:r w:rsidR="00155852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387" w:author="Eduardo Diogo Francisco Nazário" w:date="2022-06-12T02:07:00Z">
                        <w:r w:rsidR="00A677B0">
                          <w:rPr>
                            <w:sz w:val="20"/>
                            <w:szCs w:val="20"/>
                          </w:rPr>
                          <w:t xml:space="preserve"> enquanto a tensão arterial diastólica tende a situar-se entre os 60 e os </w:t>
                        </w:r>
                      </w:ins>
                      <w:ins w:id="388" w:author="Eduardo Diogo Francisco Nazário" w:date="2022-06-12T02:09:00Z">
                        <w:r w:rsidR="00A677B0">
                          <w:rPr>
                            <w:sz w:val="20"/>
                            <w:szCs w:val="20"/>
                          </w:rPr>
                          <w:t>110.</w:t>
                        </w:r>
                        <w:r w:rsidR="0015585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389" w:author="Eduardo Diogo Francisco Nazário" w:date="2022-06-12T02:10:00Z">
                        <w:r w:rsidR="00155852">
                          <w:rPr>
                            <w:sz w:val="20"/>
                            <w:szCs w:val="20"/>
                          </w:rPr>
                          <w:t>Com ajuda da regressão linear é, também, fácil</w:t>
                        </w:r>
                      </w:ins>
                      <w:ins w:id="390" w:author="Eduardo Diogo Francisco Nazário" w:date="2022-06-12T02:07:00Z">
                        <w:r w:rsidR="00A677B0" w:rsidDel="00A677B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391" w:author="Eduardo Diogo Francisco Nazário" w:date="2022-06-12T02:10:00Z">
                        <w:r w:rsidR="00155852">
                          <w:rPr>
                            <w:sz w:val="20"/>
                            <w:szCs w:val="20"/>
                          </w:rPr>
                          <w:t xml:space="preserve">de entender que </w:t>
                        </w:r>
                      </w:ins>
                      <w:ins w:id="392" w:author="Eduardo Diogo Francisco Nazário" w:date="2022-06-12T02:11:00Z">
                        <w:r w:rsidR="00155852">
                          <w:rPr>
                            <w:sz w:val="20"/>
                            <w:szCs w:val="20"/>
                          </w:rPr>
                          <w:t xml:space="preserve">existe </w:t>
                        </w:r>
                      </w:ins>
                      <w:ins w:id="393" w:author="Eduardo Diogo Francisco Nazário" w:date="2022-06-12T02:10:00Z">
                        <w:r w:rsidR="00155852">
                          <w:rPr>
                            <w:sz w:val="20"/>
                            <w:szCs w:val="20"/>
                          </w:rPr>
                          <w:t>u</w:t>
                        </w:r>
                      </w:ins>
                      <w:ins w:id="394" w:author="Eduardo Diogo Francisco Nazário" w:date="2022-06-12T02:11:00Z">
                        <w:r w:rsidR="00155852">
                          <w:rPr>
                            <w:sz w:val="20"/>
                            <w:szCs w:val="20"/>
                          </w:rPr>
                          <w:t>ma possível relação entre TAD e Colesterol, já que, para indivíduos com colesterol mais el</w:t>
                        </w:r>
                      </w:ins>
                      <w:ins w:id="395" w:author="Eduardo Diogo Francisco Nazário" w:date="2022-06-12T02:12:00Z">
                        <w:r w:rsidR="00155852">
                          <w:rPr>
                            <w:sz w:val="20"/>
                            <w:szCs w:val="20"/>
                          </w:rPr>
                          <w:t>evado</w:t>
                        </w:r>
                      </w:ins>
                      <w:ins w:id="396" w:author="Eduardo Diogo Francisco Nazário" w:date="2022-06-12T02:13:00Z">
                        <w:r w:rsidR="00155852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397" w:author="Eduardo Diogo Francisco Nazário" w:date="2022-06-12T02:12:00Z">
                        <w:r w:rsidR="00155852">
                          <w:rPr>
                            <w:sz w:val="20"/>
                            <w:szCs w:val="20"/>
                          </w:rPr>
                          <w:t xml:space="preserve"> a sua TAD tende também a ser mais elevada.</w:t>
                        </w:r>
                      </w:ins>
                      <w:del w:id="398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existe uma grande diferença na EMV entre os elementos do sexo masculino e feminino, </w:delText>
                        </w:r>
                      </w:del>
                      <w:del w:id="399" w:author="Eduardo Diogo Francisco Nazário" w:date="2022-06-11T13:33:00Z">
                        <w:r w:rsidR="00CC25BB" w:rsidDel="00D43D06">
                          <w:rPr>
                            <w:sz w:val="20"/>
                            <w:szCs w:val="20"/>
                          </w:rPr>
                          <w:delText xml:space="preserve">tendo o sexo feminino </w:delText>
                        </w:r>
                      </w:del>
                      <w:del w:id="400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valores mais elevados. </w:delText>
                        </w:r>
                      </w:del>
                      <w:del w:id="401" w:author="Eduardo Diogo Francisco Nazário" w:date="2022-06-11T13:34:00Z">
                        <w:r w:rsidR="00CC25BB"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del w:id="402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 que E</w:delText>
                        </w:r>
                      </w:del>
                      <w:del w:id="403" w:author="Eduardo Diogo Francisco Nazário" w:date="2022-06-11T13:34:00Z">
                        <w:r w:rsidR="00CC25BB"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del w:id="404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 tem a maior EMV e também</w:delText>
                        </w:r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 que desde 2002 até 2019 a EMV aumentou, </w:delText>
                        </w:r>
                      </w:del>
                      <w:del w:id="405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del w:id="406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alguns anos em que </w:delText>
                        </w:r>
                      </w:del>
                      <w:del w:id="407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del w:id="408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>face aos anos anteriores.</w:delText>
                        </w:r>
                      </w:del>
                    </w:p>
                    <w:p w14:paraId="71FF2E3B" w14:textId="77777777" w:rsidR="00A677B0" w:rsidRDefault="00A677B0" w:rsidP="00824CAB">
                      <w:pPr>
                        <w:rPr>
                          <w:ins w:id="409" w:author="Eduardo Diogo Francisco Nazário" w:date="2022-06-12T02:05:00Z"/>
                          <w:sz w:val="20"/>
                          <w:szCs w:val="20"/>
                        </w:rPr>
                      </w:pPr>
                    </w:p>
                    <w:p w14:paraId="6F3BFACE" w14:textId="46BB49CB" w:rsidR="00235BD2" w:rsidDel="00A677B0" w:rsidRDefault="00235BD2" w:rsidP="00824CAB">
                      <w:pPr>
                        <w:rPr>
                          <w:del w:id="410" w:author="Eduardo Diogo Francisco Nazário" w:date="2022-06-12T02:05:00Z"/>
                          <w:sz w:val="20"/>
                          <w:szCs w:val="20"/>
                        </w:rPr>
                      </w:pPr>
                    </w:p>
                    <w:p w14:paraId="1EF5B313" w14:textId="0A611CA8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del w:id="411" w:author="Eduardo Diogo Francisco Nazário" w:date="2022-06-12T02:12:00Z">
                        <w:r w:rsidRPr="00235BD2"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Nota</w:delText>
                        </w:r>
                        <w:r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:</w:delText>
                        </w:r>
                        <w:r w:rsidRPr="00DE2B1E" w:rsidDel="00155852">
                          <w:rPr>
                            <w:b/>
                            <w:bCs/>
                            <w:sz w:val="20"/>
                            <w:szCs w:val="20"/>
                          </w:rPr>
                          <w:delText xml:space="preserve"> </w:delText>
                        </w:r>
                        <w:r w:rsidDel="00155852">
                          <w:rPr>
                            <w:sz w:val="20"/>
                            <w:szCs w:val="20"/>
                          </w:rPr>
                          <w:delText>Não existem dados para 2019 no Reino Unido (UK)</w:delText>
                        </w:r>
                        <w:r w:rsidR="00794985" w:rsidDel="00155852">
                          <w:rPr>
                            <w:sz w:val="20"/>
                            <w:szCs w:val="20"/>
                          </w:rPr>
                          <w:delText>.</w:delText>
                        </w:r>
                      </w:del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7328E" w14:textId="5278F510" w:rsidR="004D6F15" w:rsidDel="00B61055" w:rsidRDefault="004D6F15">
      <w:pPr>
        <w:rPr>
          <w:del w:id="412" w:author="Eduardo Diogo Francisco Nazário" w:date="2022-06-12T01:52:00Z"/>
          <w:b/>
          <w:bCs/>
          <w:sz w:val="28"/>
          <w:szCs w:val="28"/>
          <w:u w:val="single"/>
        </w:rPr>
      </w:pPr>
    </w:p>
    <w:p w14:paraId="505A8A89" w14:textId="49E5E200" w:rsidR="004D6F15" w:rsidDel="00B61055" w:rsidRDefault="004D6F15">
      <w:pPr>
        <w:rPr>
          <w:del w:id="413" w:author="Eduardo Diogo Francisco Nazário" w:date="2022-06-12T01:52:00Z"/>
          <w:b/>
          <w:bCs/>
          <w:sz w:val="28"/>
          <w:szCs w:val="28"/>
          <w:u w:val="single"/>
        </w:rPr>
      </w:pPr>
    </w:p>
    <w:p w14:paraId="256FDEB8" w14:textId="2FC5E0BE" w:rsidR="004D6F15" w:rsidRPr="004D6F15" w:rsidRDefault="00C961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default" r:id="rId9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795E" w14:textId="77777777" w:rsidR="003848A6" w:rsidRDefault="003848A6" w:rsidP="007D54D9">
      <w:r>
        <w:separator/>
      </w:r>
    </w:p>
  </w:endnote>
  <w:endnote w:type="continuationSeparator" w:id="0">
    <w:p w14:paraId="6030E67D" w14:textId="77777777" w:rsidR="003848A6" w:rsidRDefault="003848A6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9E00" w14:textId="77777777" w:rsidR="003848A6" w:rsidRDefault="003848A6" w:rsidP="007D54D9">
      <w:r>
        <w:separator/>
      </w:r>
    </w:p>
  </w:footnote>
  <w:footnote w:type="continuationSeparator" w:id="0">
    <w:p w14:paraId="24A93FC6" w14:textId="77777777" w:rsidR="003848A6" w:rsidRDefault="003848A6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1210CABC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414" w:author="Eduardo Diogo Francisco Nazário" w:date="2022-06-11T23:36:00Z">
      <w:r w:rsidR="00132E14">
        <w:t>4</w:t>
      </w:r>
    </w:ins>
    <w:del w:id="415" w:author="Eduardo Diogo Francisco Nazário" w:date="2022-06-11T23:19:00Z">
      <w:r w:rsidR="00914F07" w:rsidDel="00DE241C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07153F"/>
    <w:rsid w:val="000E46C4"/>
    <w:rsid w:val="00132E14"/>
    <w:rsid w:val="00155852"/>
    <w:rsid w:val="0019707E"/>
    <w:rsid w:val="001B2F25"/>
    <w:rsid w:val="001E3CC8"/>
    <w:rsid w:val="00235BD2"/>
    <w:rsid w:val="0029423D"/>
    <w:rsid w:val="00317FEE"/>
    <w:rsid w:val="00372D84"/>
    <w:rsid w:val="003848A6"/>
    <w:rsid w:val="003C05DF"/>
    <w:rsid w:val="00405013"/>
    <w:rsid w:val="004123A7"/>
    <w:rsid w:val="0043343B"/>
    <w:rsid w:val="004379AB"/>
    <w:rsid w:val="004D6F15"/>
    <w:rsid w:val="00550E92"/>
    <w:rsid w:val="00566AE8"/>
    <w:rsid w:val="00573BFD"/>
    <w:rsid w:val="00626384"/>
    <w:rsid w:val="006C0C78"/>
    <w:rsid w:val="00700004"/>
    <w:rsid w:val="00701E62"/>
    <w:rsid w:val="007717C7"/>
    <w:rsid w:val="00794579"/>
    <w:rsid w:val="00794985"/>
    <w:rsid w:val="007C399B"/>
    <w:rsid w:val="007D54D9"/>
    <w:rsid w:val="008001FA"/>
    <w:rsid w:val="0080119D"/>
    <w:rsid w:val="00824CAB"/>
    <w:rsid w:val="00846867"/>
    <w:rsid w:val="00892016"/>
    <w:rsid w:val="008F2B13"/>
    <w:rsid w:val="008F6BD1"/>
    <w:rsid w:val="00914F07"/>
    <w:rsid w:val="00960B61"/>
    <w:rsid w:val="009C091D"/>
    <w:rsid w:val="00A17D1C"/>
    <w:rsid w:val="00A677B0"/>
    <w:rsid w:val="00B23011"/>
    <w:rsid w:val="00B2751F"/>
    <w:rsid w:val="00B61055"/>
    <w:rsid w:val="00B743BA"/>
    <w:rsid w:val="00B814D2"/>
    <w:rsid w:val="00BC2556"/>
    <w:rsid w:val="00C636D8"/>
    <w:rsid w:val="00C802F1"/>
    <w:rsid w:val="00C961A8"/>
    <w:rsid w:val="00CC25BB"/>
    <w:rsid w:val="00CF1777"/>
    <w:rsid w:val="00D14FFF"/>
    <w:rsid w:val="00D25748"/>
    <w:rsid w:val="00D43D06"/>
    <w:rsid w:val="00D56ACC"/>
    <w:rsid w:val="00D73D43"/>
    <w:rsid w:val="00DC2B3D"/>
    <w:rsid w:val="00DE241C"/>
    <w:rsid w:val="00DE2B1E"/>
    <w:rsid w:val="00E16999"/>
    <w:rsid w:val="00E536C3"/>
    <w:rsid w:val="00E66D08"/>
    <w:rsid w:val="00E67D17"/>
    <w:rsid w:val="00ED19A2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0E443-A418-C641-AA70-579034B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2022-06-12T00:35:00Z</dcterms:created>
  <dcterms:modified xsi:type="dcterms:W3CDTF">2022-06-12T01:18:00Z</dcterms:modified>
</cp:coreProperties>
</file>