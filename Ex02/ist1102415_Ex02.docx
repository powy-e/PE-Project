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286E25B8" w:rsidR="00317FEE" w:rsidRDefault="00317FEE" w:rsidP="00035700">
      <w:pPr>
        <w:tabs>
          <w:tab w:val="left" w:pos="1514"/>
        </w:tabs>
      </w:pPr>
    </w:p>
    <w:p w14:paraId="380E6D6D" w14:textId="531F1EE3" w:rsidR="007D54D9" w:rsidRDefault="007D54D9"/>
    <w:p w14:paraId="515E3D13" w14:textId="0296E2EA" w:rsidR="00846867" w:rsidRDefault="00846867"/>
    <w:p w14:paraId="0376C7EC" w14:textId="42D40BE9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374EAAEF" w:rsidR="00C961A8" w:rsidRDefault="00B2751F">
      <w:pPr>
        <w:rPr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561C78EE">
                <wp:extent cx="6601239" cy="4725563"/>
                <wp:effectExtent l="0" t="0" r="15875" b="1206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4725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8C679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"openxlsx"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7E22F854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"ggplot2"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1E9DAFB2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"dplyr"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2269F8D6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"reshape2"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567BF3EC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library(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"stringr"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6C4977D4" w14:textId="4D4C5EA2" w:rsid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28C4A17" w14:textId="094FA6EE" w:rsidR="008001FA" w:rsidRPr="00E16999" w:rsidRDefault="008001FA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rPrChange w:id="0" w:author="Eduardo Diogo Francisco Nazário" w:date="2022-06-10T22:44:00Z">
                                  <w:rPr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rPrChange w:id="1" w:author="Eduardo Diogo Francisco Nazário" w:date="2022-06-10T22:44:00Z">
                                  <w:rPr>
                                    <w:sz w:val="20"/>
                                    <w:szCs w:val="20"/>
                                  </w:rPr>
                                </w:rPrChange>
                              </w:rPr>
                              <w:t># Países a Usar</w:t>
                            </w:r>
                          </w:p>
                          <w:p w14:paraId="5986EAB6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paises &lt;- c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("UK - Reino Unido"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"ES - Espanha"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"FI - Finlândia"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27E73B22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paisesProcessados&lt;- unlist(lapply(paises, str_replace_all,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 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,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"."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))</w:t>
                            </w:r>
                          </w:p>
                          <w:p w14:paraId="6CD45A38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29961280" w14:textId="77777777" w:rsidR="006C0C78" w:rsidRPr="00E16999" w:rsidRDefault="006C0C78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2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3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t># Ler e processar dados das Homens</w:t>
                            </w:r>
                          </w:p>
                          <w:p w14:paraId="34705D5E" w14:textId="4CEFC48D" w:rsid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dadosHomens &lt;- read.xlsx(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"./Ex02/EsperancaVida.xlsx"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,</w:t>
                            </w:r>
                            <w:r w:rsidR="007C399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rows = c(9:70), cols = c(1,36:69))  %&gt;%  </w:t>
                            </w:r>
                          </w:p>
                          <w:p w14:paraId="494A8B47" w14:textId="7B09FCD5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select( (paisesProcessados) | X1) %&gt;% filter(X1 %in% 2002:2019)</w:t>
                            </w:r>
                          </w:p>
                          <w:p w14:paraId="4BCDED45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colnames(dadosHomens) &lt;- 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"UK - M"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"ES - M"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"FI - M"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36145F09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dadosHomens &lt;- melt(dadosHomens,id = 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))</w:t>
                            </w:r>
                          </w:p>
                          <w:p w14:paraId="468EB67C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6BFB8132" w14:textId="77777777" w:rsidR="006C0C78" w:rsidRPr="00E16999" w:rsidRDefault="006C0C78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4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5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t># Ler e processar dados das Mulheres</w:t>
                            </w:r>
                          </w:p>
                          <w:p w14:paraId="53259DEA" w14:textId="77777777" w:rsidR="008001FA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dadosMulheres &lt;- read.xlsx(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"./Ex02/EsperancaVida.xlsx"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,</w:t>
                            </w:r>
                            <w:r w:rsidR="008001F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rows = c(9:70), cols = c(1,70:104)) %&gt;%</w:t>
                            </w:r>
                          </w:p>
                          <w:p w14:paraId="38C63425" w14:textId="0D7B584C" w:rsidR="006C0C78" w:rsidRPr="006C0C78" w:rsidRDefault="008001FA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select((paisesProcessados) | X1) %&gt;%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filter(X1 %in% 2002:2019)</w:t>
                            </w:r>
                          </w:p>
                          <w:p w14:paraId="26CB3F3E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colnames(dadosMulheres) &lt;- 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"UK - F"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"ES - F"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"FI - F"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5E45F228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dadosMulheres &lt;- melt(dadosMulheres,id = 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))</w:t>
                            </w:r>
                          </w:p>
                          <w:p w14:paraId="3C67D10F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75CBEED5" w14:textId="77777777" w:rsidR="006C0C78" w:rsidRPr="00E16999" w:rsidRDefault="006C0C78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6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7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t># Retirar dados inexistentes</w:t>
                            </w:r>
                          </w:p>
                          <w:p w14:paraId="2B965F09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dadosTotais &lt;- rbind(dadosMulheres, dadosHomens) %&gt;% filter(value != 0)</w:t>
                            </w:r>
                          </w:p>
                          <w:p w14:paraId="42C8A746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colnames(dadosTotais)&lt;-c(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"Ano"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"Pais"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"EMV"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</w:p>
                          <w:p w14:paraId="26C5FB74" w14:textId="777777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</w:p>
                          <w:p w14:paraId="144C4E83" w14:textId="77777777" w:rsidR="006C0C78" w:rsidRPr="00E16999" w:rsidRDefault="006C0C78" w:rsidP="006C0C78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8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r w:rsidRPr="00E16999">
                              <w:rPr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9" w:author="Eduardo Diogo Francisco Nazário" w:date="2022-06-10T22:44:00Z">
                                  <w:rPr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t># Gráfico</w:t>
                            </w:r>
                          </w:p>
                          <w:p w14:paraId="388FAC7F" w14:textId="67911C77" w:rsidR="006C0C78" w:rsidRPr="006C0C78" w:rsidRDefault="006C0C78" w:rsidP="006C0C78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ggplot(dadosTotais, aes(x = Ano, y = EMV, color= Pais)) +</w:t>
                            </w:r>
                            <w:r w:rsidR="008001F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geom_line() +</w:t>
                            </w:r>
                          </w:p>
                          <w:p w14:paraId="55F39BAE" w14:textId="675D14C4" w:rsidR="00960B61" w:rsidRPr="006C0C78" w:rsidRDefault="008001FA" w:rsidP="008001FA">
                            <w:pPr>
                              <w:ind w:left="100"/>
                              <w:rPr>
                                <w:sz w:val="20"/>
                                <w:szCs w:val="20"/>
                                <w:lang w:val="en-PT"/>
                              </w:rPr>
                            </w:pPr>
                            <w:r w:rsidRPr="008001FA">
                              <w:rPr>
                                <w:sz w:val="20"/>
                                <w:szCs w:val="20"/>
                                <w:lang w:val="en-PT"/>
                              </w:rPr>
                              <w:t>labs(title=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 Evolução da Esperança Média de Vida"</w:t>
                            </w:r>
                            <w:r w:rsidRPr="008001FA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, subtitle = 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 No UK, ES, FI por sexo"</w:t>
                            </w:r>
                            <w:ins w:id="10" w:author="Eduardo Diogo Francisco Nazário" w:date="2022-06-11T02:51:00Z">
                              <w:r w:rsidR="003C05DF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  <w:r w:rsidRPr="008001FA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 + ylab(</w:t>
                            </w:r>
                            <w:r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"Esperança Média de Vida"</w:t>
                            </w:r>
                            <w:r w:rsidRPr="008001FA">
                              <w:rPr>
                                <w:sz w:val="20"/>
                                <w:szCs w:val="20"/>
                                <w:lang w:val="en-PT"/>
                              </w:rPr>
                              <w:t>)</w:t>
                            </w:r>
                            <w:del w:id="11" w:author="Eduardo Diogo Francisco Nazário" w:date="2022-06-11T02:51:00Z">
                              <w:r w:rsidRPr="008001FA" w:rsidDel="003C05D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theme(plot.subtitle=element_text(size=10, hjust=0.03, color=</w:t>
                            </w:r>
                            <w:r w:rsidR="006C0C78" w:rsidRPr="007C399B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PT"/>
                              </w:rPr>
                              <w:t>"#808080"</w:t>
                            </w:r>
                            <w:r w:rsidR="006C0C78" w:rsidRPr="006C0C78">
                              <w:rPr>
                                <w:sz w:val="20"/>
                                <w:szCs w:val="20"/>
                                <w:lang w:val="en-PT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37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">
                <v:textbox>
                  <w:txbxContent>
                    <w:p w14:paraId="5538C679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"openxlsx"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7E22F854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"ggplot2"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1E9DAFB2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"dplyr"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2269F8D6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"reshape2"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567BF3EC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library(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"stringr"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6C4977D4" w14:textId="4D4C5EA2" w:rsid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228C4A17" w14:textId="094FA6EE" w:rsidR="008001FA" w:rsidRPr="00E16999" w:rsidRDefault="008001FA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rPrChange w:id="12" w:author="Eduardo Diogo Francisco Nazário" w:date="2022-06-10T22:44:00Z">
                            <w:rPr>
                              <w:sz w:val="20"/>
                              <w:szCs w:val="20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rPrChange w:id="13" w:author="Eduardo Diogo Francisco Nazário" w:date="2022-06-10T22:44:00Z">
                            <w:rPr>
                              <w:sz w:val="20"/>
                              <w:szCs w:val="20"/>
                            </w:rPr>
                          </w:rPrChange>
                        </w:rPr>
                        <w:t># Países a Usar</w:t>
                      </w:r>
                    </w:p>
                    <w:p w14:paraId="5986EAB6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paises &lt;- c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("UK - Reino Unido"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"ES - Espanha"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"FI - Finlândia"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27E73B22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paisesProcessados&lt;- unlist(lapply(paises, str_replace_all,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 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,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"."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))</w:t>
                      </w:r>
                    </w:p>
                    <w:p w14:paraId="6CD45A38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29961280" w14:textId="77777777" w:rsidR="006C0C78" w:rsidRPr="00E16999" w:rsidRDefault="006C0C78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4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5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t># Ler e processar dados das Homens</w:t>
                      </w:r>
                    </w:p>
                    <w:p w14:paraId="34705D5E" w14:textId="4CEFC48D" w:rsid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dadosHomens &lt;- read.xlsx(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"./Ex02/EsperancaVida.xlsx"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,</w:t>
                      </w:r>
                      <w:r w:rsidR="007C399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rows = c(9:70), cols = c(1,36:69))  %&gt;%  </w:t>
                      </w:r>
                    </w:p>
                    <w:p w14:paraId="494A8B47" w14:textId="7B09FCD5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select( (paisesProcessados) | X1) %&gt;% filter(X1 %in% 2002:2019)</w:t>
                      </w:r>
                    </w:p>
                    <w:p w14:paraId="4BCDED45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colnames(dadosHomens) &lt;- 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"UK - M"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"ES - M"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"FI - M"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36145F09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dadosHomens &lt;- melt(dadosHomens,id = 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))</w:t>
                      </w:r>
                    </w:p>
                    <w:p w14:paraId="468EB67C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6BFB8132" w14:textId="77777777" w:rsidR="006C0C78" w:rsidRPr="00E16999" w:rsidRDefault="006C0C78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6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7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t># Ler e processar dados das Mulheres</w:t>
                      </w:r>
                    </w:p>
                    <w:p w14:paraId="53259DEA" w14:textId="77777777" w:rsidR="008001FA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dadosMulheres &lt;- read.xlsx(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"./Ex02/EsperancaVida.xlsx"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,</w:t>
                      </w:r>
                      <w:r w:rsidR="008001F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rows = c(9:70), cols = c(1,70:104)) %&gt;%</w:t>
                      </w:r>
                    </w:p>
                    <w:p w14:paraId="38C63425" w14:textId="0D7B584C" w:rsidR="006C0C78" w:rsidRPr="006C0C78" w:rsidRDefault="008001FA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select((paisesProcessados) | X1) %&gt;%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>filter(X1 %in% 2002:2019)</w:t>
                      </w:r>
                    </w:p>
                    <w:p w14:paraId="26CB3F3E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colnames(dadosMulheres) &lt;- 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"UK - F"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"ES - F"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"FI - F"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5E45F228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dadosMulheres &lt;- melt(dadosMulheres,id = 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))</w:t>
                      </w:r>
                    </w:p>
                    <w:p w14:paraId="3C67D10F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75CBEED5" w14:textId="77777777" w:rsidR="006C0C78" w:rsidRPr="00E16999" w:rsidRDefault="006C0C78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8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19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t># Retirar dados inexistentes</w:t>
                      </w:r>
                    </w:p>
                    <w:p w14:paraId="2B965F09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dadosTotais &lt;- rbind(dadosMulheres, dadosHomens) %&gt;% filter(value != 0)</w:t>
                      </w:r>
                    </w:p>
                    <w:p w14:paraId="42C8A746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colnames(dadosTotais)&lt;-c(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"Ano"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"Pais"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,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"EMV"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</w:p>
                    <w:p w14:paraId="26C5FB74" w14:textId="777777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</w:p>
                    <w:p w14:paraId="144C4E83" w14:textId="77777777" w:rsidR="006C0C78" w:rsidRPr="00E16999" w:rsidRDefault="006C0C78" w:rsidP="006C0C78">
                      <w:pPr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0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r w:rsidRPr="00E16999">
                        <w:rPr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21" w:author="Eduardo Diogo Francisco Nazário" w:date="2022-06-10T22:44:00Z">
                            <w:rPr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t># Gráfico</w:t>
                      </w:r>
                    </w:p>
                    <w:p w14:paraId="388FAC7F" w14:textId="67911C77" w:rsidR="006C0C78" w:rsidRPr="006C0C78" w:rsidRDefault="006C0C78" w:rsidP="006C0C78">
                      <w:pPr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ggplot(dadosTotais, aes(x = Ano, y = EMV, color= Pais)) +</w:t>
                      </w:r>
                      <w:r w:rsidR="008001F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C0C78">
                        <w:rPr>
                          <w:sz w:val="20"/>
                          <w:szCs w:val="20"/>
                          <w:lang w:val="en-PT"/>
                        </w:rPr>
                        <w:t>geom_line() +</w:t>
                      </w:r>
                    </w:p>
                    <w:p w14:paraId="55F39BAE" w14:textId="675D14C4" w:rsidR="00960B61" w:rsidRPr="006C0C78" w:rsidRDefault="008001FA" w:rsidP="008001FA">
                      <w:pPr>
                        <w:ind w:left="100"/>
                        <w:rPr>
                          <w:sz w:val="20"/>
                          <w:szCs w:val="20"/>
                          <w:lang w:val="en-PT"/>
                        </w:rPr>
                      </w:pPr>
                      <w:r w:rsidRPr="008001FA">
                        <w:rPr>
                          <w:sz w:val="20"/>
                          <w:szCs w:val="20"/>
                          <w:lang w:val="en-PT"/>
                        </w:rPr>
                        <w:t>labs(title=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 Evolução da Esperança Média de Vida"</w:t>
                      </w:r>
                      <w:r w:rsidRPr="008001FA">
                        <w:rPr>
                          <w:sz w:val="20"/>
                          <w:szCs w:val="20"/>
                          <w:lang w:val="en-PT"/>
                        </w:rPr>
                        <w:t xml:space="preserve">, subtitle = 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 No UK, ES, FI por sexo"</w:t>
                      </w:r>
                      <w:ins w:id="22" w:author="Eduardo Diogo Francisco Nazário" w:date="2022-06-11T02:51:00Z">
                        <w:r w:rsidR="003C05DF">
                          <w:rPr>
                            <w:color w:val="538135" w:themeColor="accent6" w:themeShade="BF"/>
                            <w:sz w:val="20"/>
                            <w:szCs w:val="20"/>
                          </w:rPr>
                          <w:t>)</w:t>
                        </w:r>
                      </w:ins>
                      <w:r w:rsidRPr="008001FA">
                        <w:rPr>
                          <w:sz w:val="20"/>
                          <w:szCs w:val="20"/>
                          <w:lang w:val="en-PT"/>
                        </w:rPr>
                        <w:t xml:space="preserve"> + ylab(</w:t>
                      </w:r>
                      <w:r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"Esperança Média de Vida"</w:t>
                      </w:r>
                      <w:r w:rsidRPr="008001FA">
                        <w:rPr>
                          <w:sz w:val="20"/>
                          <w:szCs w:val="20"/>
                          <w:lang w:val="en-PT"/>
                        </w:rPr>
                        <w:t>)</w:t>
                      </w:r>
                      <w:del w:id="23" w:author="Eduardo Diogo Francisco Nazário" w:date="2022-06-11T02:51:00Z">
                        <w:r w:rsidRPr="008001FA" w:rsidDel="003C05DF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>theme(plot.subtitle=element_text(size=10, hjust=0.03, color=</w:t>
                      </w:r>
                      <w:r w:rsidR="006C0C78" w:rsidRPr="007C399B">
                        <w:rPr>
                          <w:color w:val="538135" w:themeColor="accent6" w:themeShade="BF"/>
                          <w:sz w:val="20"/>
                          <w:szCs w:val="20"/>
                          <w:lang w:val="en-PT"/>
                        </w:rPr>
                        <w:t>"#808080"</w:t>
                      </w:r>
                      <w:r w:rsidR="006C0C78" w:rsidRPr="006C0C78">
                        <w:rPr>
                          <w:sz w:val="20"/>
                          <w:szCs w:val="20"/>
                          <w:lang w:val="en-PT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77777777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03D3DDC2" w:rsidR="00317FEE" w:rsidRDefault="008001FA">
      <w:pPr>
        <w:rPr>
          <w:b/>
          <w:bCs/>
          <w:sz w:val="28"/>
          <w:szCs w:val="28"/>
          <w:u w:val="single"/>
        </w:rPr>
      </w:pPr>
      <w:r w:rsidRPr="008001F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CC0CFE9" wp14:editId="09AEF61A">
            <wp:simplePos x="0" y="0"/>
            <wp:positionH relativeFrom="column">
              <wp:posOffset>1390645</wp:posOffset>
            </wp:positionH>
            <wp:positionV relativeFrom="paragraph">
              <wp:posOffset>110490</wp:posOffset>
            </wp:positionV>
            <wp:extent cx="4311650" cy="2155190"/>
            <wp:effectExtent l="0" t="0" r="6350" b="3810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7469399B" w:rsidR="00794579" w:rsidRDefault="00794579">
      <w:pPr>
        <w:rPr>
          <w:b/>
          <w:bCs/>
          <w:sz w:val="28"/>
          <w:szCs w:val="28"/>
          <w:u w:val="single"/>
        </w:rPr>
      </w:pPr>
    </w:p>
    <w:p w14:paraId="1D799701" w14:textId="37121EBC" w:rsidR="004D6F15" w:rsidRDefault="004D6F15">
      <w:pPr>
        <w:rPr>
          <w:b/>
          <w:bCs/>
          <w:sz w:val="28"/>
          <w:szCs w:val="28"/>
          <w:u w:val="single"/>
        </w:rPr>
      </w:pPr>
    </w:p>
    <w:p w14:paraId="6D0E1F17" w14:textId="0E1D2610" w:rsidR="004D6F15" w:rsidRDefault="004D6F15" w:rsidP="00C961A8">
      <w:pPr>
        <w:jc w:val="center"/>
        <w:rPr>
          <w:b/>
          <w:bCs/>
          <w:sz w:val="28"/>
          <w:szCs w:val="28"/>
          <w:u w:val="single"/>
        </w:rPr>
      </w:pPr>
    </w:p>
    <w:p w14:paraId="0A74D527" w14:textId="45D5BC64" w:rsidR="004D6F15" w:rsidRDefault="004D6F15">
      <w:pPr>
        <w:rPr>
          <w:b/>
          <w:bCs/>
          <w:sz w:val="28"/>
          <w:szCs w:val="28"/>
          <w:u w:val="single"/>
        </w:rPr>
      </w:pPr>
    </w:p>
    <w:p w14:paraId="12AE710F" w14:textId="6955AD96" w:rsidR="004D6F15" w:rsidRDefault="004D6F15">
      <w:pPr>
        <w:rPr>
          <w:b/>
          <w:bCs/>
          <w:sz w:val="28"/>
          <w:szCs w:val="28"/>
          <w:u w:val="single"/>
        </w:rPr>
      </w:pPr>
    </w:p>
    <w:p w14:paraId="69F3E405" w14:textId="0696EE97" w:rsidR="004D6F15" w:rsidRDefault="004D6F15">
      <w:pPr>
        <w:rPr>
          <w:b/>
          <w:bCs/>
          <w:sz w:val="28"/>
          <w:szCs w:val="28"/>
          <w:u w:val="single"/>
        </w:rPr>
      </w:pPr>
    </w:p>
    <w:p w14:paraId="518A2196" w14:textId="3CE70792" w:rsidR="004D6F15" w:rsidRDefault="004D6F15">
      <w:pPr>
        <w:rPr>
          <w:b/>
          <w:bCs/>
          <w:sz w:val="28"/>
          <w:szCs w:val="28"/>
          <w:u w:val="single"/>
        </w:rPr>
      </w:pPr>
    </w:p>
    <w:p w14:paraId="57C7328E" w14:textId="5278F510" w:rsidR="004D6F15" w:rsidRDefault="004D6F15">
      <w:pPr>
        <w:rPr>
          <w:b/>
          <w:bCs/>
          <w:sz w:val="28"/>
          <w:szCs w:val="28"/>
          <w:u w:val="single"/>
        </w:rPr>
      </w:pPr>
    </w:p>
    <w:p w14:paraId="505A8A89" w14:textId="73D80D80" w:rsidR="004D6F15" w:rsidRDefault="004D6F15">
      <w:pPr>
        <w:rPr>
          <w:b/>
          <w:bCs/>
          <w:sz w:val="28"/>
          <w:szCs w:val="28"/>
          <w:u w:val="single"/>
        </w:rPr>
      </w:pPr>
    </w:p>
    <w:p w14:paraId="256FDEB8" w14:textId="428AE18F" w:rsidR="004D6F15" w:rsidRPr="004D6F15" w:rsidRDefault="00372D84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44C6C5CC">
                <wp:simplePos x="0" y="0"/>
                <wp:positionH relativeFrom="margin">
                  <wp:posOffset>38100</wp:posOffset>
                </wp:positionH>
                <wp:positionV relativeFrom="paragraph">
                  <wp:posOffset>264795</wp:posOffset>
                </wp:positionV>
                <wp:extent cx="6635750" cy="13563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5D397B10" w:rsidR="00846867" w:rsidRDefault="00C961A8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partir d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este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gráfico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 xml:space="preserve"> temporal</w:t>
                            </w:r>
                            <w:ins w:id="12" w:author="Eduardo Diogo Francisco Nazário" w:date="2022-06-11T13:32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r>
                              <w:rPr>
                                <w:sz w:val="20"/>
                                <w:szCs w:val="20"/>
                              </w:rPr>
                              <w:t xml:space="preserve"> é facilmente percetível a </w:t>
                            </w:r>
                            <w:r w:rsidR="00794985">
                              <w:rPr>
                                <w:sz w:val="20"/>
                                <w:szCs w:val="20"/>
                              </w:rPr>
                              <w:t xml:space="preserve">taxa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variação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>da Esperança Média de Vida (EMV) de ambos os sexos ao longo dos anos, neste caso, desde 2002 a 20</w:t>
                            </w:r>
                            <w:r w:rsidR="00E536C3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>9 no Reino Unido</w:t>
                            </w:r>
                            <w:r w:rsidR="00235BD2">
                              <w:rPr>
                                <w:sz w:val="20"/>
                                <w:szCs w:val="20"/>
                              </w:rPr>
                              <w:t xml:space="preserve"> (UK)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>, Espanha</w:t>
                            </w:r>
                            <w:r w:rsidR="00235BD2">
                              <w:rPr>
                                <w:sz w:val="20"/>
                                <w:szCs w:val="20"/>
                              </w:rPr>
                              <w:t xml:space="preserve"> (ES)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>, Finlândia</w:t>
                            </w:r>
                            <w:r w:rsidR="00235BD2">
                              <w:rPr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E4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A2F4D4" w14:textId="77777777" w:rsidR="0080119D" w:rsidRDefault="0080119D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2CF52A" w14:textId="79BE9531" w:rsidR="00235BD2" w:rsidDel="00372D84" w:rsidRDefault="00CC25BB" w:rsidP="00824CAB">
                            <w:pPr>
                              <w:rPr>
                                <w:del w:id="13" w:author="Eduardo Diogo Francisco Nazário" w:date="2022-06-11T13:46:00Z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Podemos facilmente verificar que</w:t>
                            </w:r>
                            <w:ins w:id="14" w:author="Eduardo Diogo Francisco Nazário" w:date="2022-06-11T13:32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r>
                              <w:rPr>
                                <w:sz w:val="20"/>
                                <w:szCs w:val="20"/>
                              </w:rPr>
                              <w:t xml:space="preserve"> existe uma grande diferença na EMV entre os elementos do sexo masculino e feminino, </w:t>
                            </w:r>
                            <w:del w:id="15" w:author="Eduardo Diogo Francisco Nazário" w:date="2022-06-11T13:33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 xml:space="preserve">tendo </w:delText>
                              </w:r>
                            </w:del>
                            <w:ins w:id="16" w:author="Eduardo Diogo Francisco Nazário" w:date="2022-06-11T13:35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>atingindo</w:t>
                              </w:r>
                            </w:ins>
                            <w:ins w:id="17" w:author="Eduardo Diogo Francisco Nazário" w:date="2022-06-11T13:33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del w:id="18" w:author="Eduardo Diogo Francisco Nazário" w:date="2022-06-11T13:33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 xml:space="preserve">o sexo feminino </w:delText>
                              </w:r>
                            </w:del>
                            <w:r>
                              <w:rPr>
                                <w:sz w:val="20"/>
                                <w:szCs w:val="20"/>
                              </w:rPr>
                              <w:t>valores mais elevados</w:t>
                            </w:r>
                            <w:ins w:id="19" w:author="Eduardo Diogo Francisco Nazário" w:date="2022-06-11T13:33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 xml:space="preserve"> para o sexo feminino</w:t>
                              </w:r>
                            </w:ins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del w:id="20" w:author="Eduardo Diogo Francisco Nazário" w:date="2022-06-11T13:34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>Verificamos</w:delText>
                              </w:r>
                            </w:del>
                            <w:ins w:id="21" w:author="Eduardo Diogo Francisco Nazário" w:date="2022-06-11T13:34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>Observa-se,</w:t>
                              </w:r>
                            </w:ins>
                            <w:r>
                              <w:rPr>
                                <w:sz w:val="20"/>
                                <w:szCs w:val="20"/>
                              </w:rPr>
                              <w:t xml:space="preserve"> que E</w:t>
                            </w:r>
                            <w:ins w:id="22" w:author="Eduardo Diogo Francisco Nazário" w:date="2022-06-11T13:34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>spanha</w:t>
                              </w:r>
                            </w:ins>
                            <w:del w:id="23" w:author="Eduardo Diogo Francisco Nazário" w:date="2022-06-11T13:34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>S</w:delText>
                              </w:r>
                            </w:del>
                            <w:r>
                              <w:rPr>
                                <w:sz w:val="20"/>
                                <w:szCs w:val="20"/>
                              </w:rPr>
                              <w:t xml:space="preserve"> tem a maior EMV </w:t>
                            </w:r>
                            <w:ins w:id="24" w:author="Eduardo Diogo Francisco Nazário" w:date="2022-06-11T13:34:00Z">
                              <w:r w:rsidR="00D43D06">
                                <w:rPr>
                                  <w:sz w:val="20"/>
                                  <w:szCs w:val="20"/>
                                </w:rPr>
                                <w:t xml:space="preserve">para ambos os sexos, </w:t>
                              </w:r>
                            </w:ins>
                            <w:r>
                              <w:rPr>
                                <w:sz w:val="20"/>
                                <w:szCs w:val="20"/>
                              </w:rPr>
                              <w:t>e também</w:t>
                            </w:r>
                            <w:r w:rsidR="00794985">
                              <w:rPr>
                                <w:sz w:val="20"/>
                                <w:szCs w:val="20"/>
                              </w:rPr>
                              <w:t xml:space="preserve"> que desde 2002 até 2019 a EMV aumentou, </w:t>
                            </w:r>
                            <w:del w:id="25" w:author="Eduardo Diogo Francisco Nazário" w:date="2022-06-11T13:46:00Z">
                              <w:r w:rsidR="00794985" w:rsidDel="00F4284A">
                                <w:rPr>
                                  <w:sz w:val="20"/>
                                  <w:szCs w:val="20"/>
                                </w:rPr>
                                <w:delText xml:space="preserve">havendo </w:delText>
                              </w:r>
                            </w:del>
                            <w:ins w:id="26" w:author="Eduardo Diogo Francisco Nazário" w:date="2022-06-11T13:46:00Z">
                              <w:r w:rsidR="00F4284A">
                                <w:rPr>
                                  <w:sz w:val="20"/>
                                  <w:szCs w:val="20"/>
                                </w:rPr>
                                <w:t xml:space="preserve">existindo </w:t>
                              </w:r>
                            </w:ins>
                            <w:r w:rsidR="00794985">
                              <w:rPr>
                                <w:sz w:val="20"/>
                                <w:szCs w:val="20"/>
                              </w:rPr>
                              <w:t xml:space="preserve">alguns anos em que </w:t>
                            </w:r>
                            <w:del w:id="27" w:author="Eduardo Diogo Francisco Nazário" w:date="2022-06-11T13:46:00Z">
                              <w:r w:rsidR="00794985" w:rsidDel="008F6BD1">
                                <w:rPr>
                                  <w:sz w:val="20"/>
                                  <w:szCs w:val="20"/>
                                </w:rPr>
                                <w:delText xml:space="preserve">decresceu </w:delText>
                              </w:r>
                            </w:del>
                            <w:ins w:id="28" w:author="Eduardo Diogo Francisco Nazário" w:date="2022-06-11T13:46:00Z">
                              <w:r w:rsidR="008F6BD1">
                                <w:rPr>
                                  <w:sz w:val="20"/>
                                  <w:szCs w:val="20"/>
                                </w:rPr>
                                <w:t xml:space="preserve">se notou um decréscimo </w:t>
                              </w:r>
                            </w:ins>
                            <w:r w:rsidR="00794985">
                              <w:rPr>
                                <w:sz w:val="20"/>
                                <w:szCs w:val="20"/>
                              </w:rPr>
                              <w:t>face aos anos anteriores.</w:t>
                            </w:r>
                          </w:p>
                          <w:p w14:paraId="6F3BFACE" w14:textId="6B11A50C" w:rsidR="00235BD2" w:rsidRDefault="00235BD2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F5B313" w14:textId="0698A846" w:rsidR="00235BD2" w:rsidRPr="00235BD2" w:rsidRDefault="00235BD2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5BD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Nota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DE2B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Não existem dados para 2019 no Reino Unido (UK)</w:t>
                            </w:r>
                            <w:r w:rsidR="0079498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0FE" id="_x0000_s1027" type="#_x0000_t202" style="position:absolute;margin-left:3pt;margin-top:20.85pt;width:522.5pt;height:106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">
                <v:textbox>
                  <w:txbxContent>
                    <w:p w14:paraId="1DC8031F" w14:textId="5D397B10" w:rsidR="00846867" w:rsidRDefault="00C961A8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partir d</w:t>
                      </w:r>
                      <w:r w:rsidR="009C091D">
                        <w:rPr>
                          <w:sz w:val="20"/>
                          <w:szCs w:val="20"/>
                        </w:rPr>
                        <w:t>este</w:t>
                      </w:r>
                      <w:r>
                        <w:rPr>
                          <w:sz w:val="20"/>
                          <w:szCs w:val="20"/>
                        </w:rPr>
                        <w:t xml:space="preserve"> gráfico</w:t>
                      </w:r>
                      <w:r w:rsidR="000E46C4">
                        <w:rPr>
                          <w:sz w:val="20"/>
                          <w:szCs w:val="20"/>
                        </w:rPr>
                        <w:t xml:space="preserve"> temporal</w:t>
                      </w:r>
                      <w:ins w:id="41" w:author="Eduardo Diogo Francisco Nazário" w:date="2022-06-11T13:32:00Z">
                        <w:r w:rsidR="00D43D06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r>
                        <w:rPr>
                          <w:sz w:val="20"/>
                          <w:szCs w:val="20"/>
                        </w:rPr>
                        <w:t xml:space="preserve"> é facilmente percetível a </w:t>
                      </w:r>
                      <w:r w:rsidR="00794985">
                        <w:rPr>
                          <w:sz w:val="20"/>
                          <w:szCs w:val="20"/>
                        </w:rPr>
                        <w:t xml:space="preserve">taxa de </w:t>
                      </w:r>
                      <w:r>
                        <w:rPr>
                          <w:sz w:val="20"/>
                          <w:szCs w:val="20"/>
                        </w:rPr>
                        <w:t>variação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46C4">
                        <w:rPr>
                          <w:sz w:val="20"/>
                          <w:szCs w:val="20"/>
                        </w:rPr>
                        <w:t>da Esperança Média de Vida (EMV) de ambos os sexos ao longo dos anos, neste caso, desde 2002 a 20</w:t>
                      </w:r>
                      <w:r w:rsidR="00E536C3">
                        <w:rPr>
                          <w:sz w:val="20"/>
                          <w:szCs w:val="20"/>
                        </w:rPr>
                        <w:t>1</w:t>
                      </w:r>
                      <w:r w:rsidR="000E46C4">
                        <w:rPr>
                          <w:sz w:val="20"/>
                          <w:szCs w:val="20"/>
                        </w:rPr>
                        <w:t>9 no Reino Unido</w:t>
                      </w:r>
                      <w:r w:rsidR="00235BD2">
                        <w:rPr>
                          <w:sz w:val="20"/>
                          <w:szCs w:val="20"/>
                        </w:rPr>
                        <w:t xml:space="preserve"> (UK)</w:t>
                      </w:r>
                      <w:r w:rsidR="000E46C4">
                        <w:rPr>
                          <w:sz w:val="20"/>
                          <w:szCs w:val="20"/>
                        </w:rPr>
                        <w:t>, Espanha</w:t>
                      </w:r>
                      <w:r w:rsidR="00235BD2">
                        <w:rPr>
                          <w:sz w:val="20"/>
                          <w:szCs w:val="20"/>
                        </w:rPr>
                        <w:t xml:space="preserve"> (ES)</w:t>
                      </w:r>
                      <w:r w:rsidR="000E46C4">
                        <w:rPr>
                          <w:sz w:val="20"/>
                          <w:szCs w:val="20"/>
                        </w:rPr>
                        <w:t>, Finlândia</w:t>
                      </w:r>
                      <w:r w:rsidR="00235BD2">
                        <w:rPr>
                          <w:sz w:val="20"/>
                          <w:szCs w:val="20"/>
                        </w:rPr>
                        <w:t xml:space="preserve"> (FI)</w:t>
                      </w:r>
                      <w:r w:rsidR="00824CAB">
                        <w:rPr>
                          <w:sz w:val="20"/>
                          <w:szCs w:val="20"/>
                        </w:rPr>
                        <w:t>.</w:t>
                      </w:r>
                      <w:r w:rsidR="000E4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A2F4D4" w14:textId="77777777" w:rsidR="0080119D" w:rsidRDefault="0080119D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2CF52A" w14:textId="79BE9531" w:rsidR="00235BD2" w:rsidDel="00372D84" w:rsidRDefault="00CC25BB" w:rsidP="00824CAB">
                      <w:pPr>
                        <w:rPr>
                          <w:del w:id="42" w:author="Eduardo Diogo Francisco Nazário" w:date="2022-06-11T13:46:00Z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Podemos facilmente verificar que</w:t>
                      </w:r>
                      <w:ins w:id="43" w:author="Eduardo Diogo Francisco Nazário" w:date="2022-06-11T13:32:00Z">
                        <w:r w:rsidR="00D43D06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r>
                        <w:rPr>
                          <w:sz w:val="20"/>
                          <w:szCs w:val="20"/>
                        </w:rPr>
                        <w:t xml:space="preserve"> existe uma grande diferença na EMV entre os elementos do sexo masculino e feminino, </w:t>
                      </w:r>
                      <w:del w:id="44" w:author="Eduardo Diogo Francisco Nazário" w:date="2022-06-11T13:33:00Z">
                        <w:r w:rsidDel="00D43D06">
                          <w:rPr>
                            <w:sz w:val="20"/>
                            <w:szCs w:val="20"/>
                          </w:rPr>
                          <w:delText xml:space="preserve">tendo </w:delText>
                        </w:r>
                      </w:del>
                      <w:ins w:id="45" w:author="Eduardo Diogo Francisco Nazário" w:date="2022-06-11T13:35:00Z">
                        <w:r w:rsidR="00D43D06">
                          <w:rPr>
                            <w:sz w:val="20"/>
                            <w:szCs w:val="20"/>
                          </w:rPr>
                          <w:t>atingindo</w:t>
                        </w:r>
                      </w:ins>
                      <w:ins w:id="46" w:author="Eduardo Diogo Francisco Nazário" w:date="2022-06-11T13:33:00Z">
                        <w:r w:rsidR="00D43D0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del w:id="47" w:author="Eduardo Diogo Francisco Nazário" w:date="2022-06-11T13:33:00Z">
                        <w:r w:rsidDel="00D43D06">
                          <w:rPr>
                            <w:sz w:val="20"/>
                            <w:szCs w:val="20"/>
                          </w:rPr>
                          <w:delText xml:space="preserve">o sexo feminino </w:delText>
                        </w:r>
                      </w:del>
                      <w:r>
                        <w:rPr>
                          <w:sz w:val="20"/>
                          <w:szCs w:val="20"/>
                        </w:rPr>
                        <w:t>valores mais elevados</w:t>
                      </w:r>
                      <w:ins w:id="48" w:author="Eduardo Diogo Francisco Nazário" w:date="2022-06-11T13:33:00Z">
                        <w:r w:rsidR="00D43D06">
                          <w:rPr>
                            <w:sz w:val="20"/>
                            <w:szCs w:val="20"/>
                          </w:rPr>
                          <w:t xml:space="preserve"> para o </w:t>
                        </w:r>
                        <w:r w:rsidR="00D43D06">
                          <w:rPr>
                            <w:sz w:val="20"/>
                            <w:szCs w:val="20"/>
                          </w:rPr>
                          <w:t>sexo feminino</w:t>
                        </w:r>
                      </w:ins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del w:id="49" w:author="Eduardo Diogo Francisco Nazário" w:date="2022-06-11T13:34:00Z">
                        <w:r w:rsidDel="00D43D06">
                          <w:rPr>
                            <w:sz w:val="20"/>
                            <w:szCs w:val="20"/>
                          </w:rPr>
                          <w:delText>Verificamos</w:delText>
                        </w:r>
                      </w:del>
                      <w:ins w:id="50" w:author="Eduardo Diogo Francisco Nazário" w:date="2022-06-11T13:34:00Z">
                        <w:r w:rsidR="00D43D06">
                          <w:rPr>
                            <w:sz w:val="20"/>
                            <w:szCs w:val="20"/>
                          </w:rPr>
                          <w:t>Observa-se,</w:t>
                        </w:r>
                      </w:ins>
                      <w:r>
                        <w:rPr>
                          <w:sz w:val="20"/>
                          <w:szCs w:val="20"/>
                        </w:rPr>
                        <w:t xml:space="preserve"> que E</w:t>
                      </w:r>
                      <w:ins w:id="51" w:author="Eduardo Diogo Francisco Nazário" w:date="2022-06-11T13:34:00Z">
                        <w:r w:rsidR="00D43D06">
                          <w:rPr>
                            <w:sz w:val="20"/>
                            <w:szCs w:val="20"/>
                          </w:rPr>
                          <w:t>spanha</w:t>
                        </w:r>
                      </w:ins>
                      <w:del w:id="52" w:author="Eduardo Diogo Francisco Nazário" w:date="2022-06-11T13:34:00Z">
                        <w:r w:rsidDel="00D43D06">
                          <w:rPr>
                            <w:sz w:val="20"/>
                            <w:szCs w:val="20"/>
                          </w:rPr>
                          <w:delText>S</w:delText>
                        </w:r>
                      </w:del>
                      <w:r>
                        <w:rPr>
                          <w:sz w:val="20"/>
                          <w:szCs w:val="20"/>
                        </w:rPr>
                        <w:t xml:space="preserve"> tem a maior EMV </w:t>
                      </w:r>
                      <w:ins w:id="53" w:author="Eduardo Diogo Francisco Nazário" w:date="2022-06-11T13:34:00Z">
                        <w:r w:rsidR="00D43D06">
                          <w:rPr>
                            <w:sz w:val="20"/>
                            <w:szCs w:val="20"/>
                          </w:rPr>
                          <w:t xml:space="preserve">para ambos os sexos, </w:t>
                        </w:r>
                      </w:ins>
                      <w:r>
                        <w:rPr>
                          <w:sz w:val="20"/>
                          <w:szCs w:val="20"/>
                        </w:rPr>
                        <w:t>e também</w:t>
                      </w:r>
                      <w:r w:rsidR="00794985">
                        <w:rPr>
                          <w:sz w:val="20"/>
                          <w:szCs w:val="20"/>
                        </w:rPr>
                        <w:t xml:space="preserve"> que desde 2002 até 2019 a EMV aumentou, </w:t>
                      </w:r>
                      <w:del w:id="54" w:author="Eduardo Diogo Francisco Nazário" w:date="2022-06-11T13:46:00Z">
                        <w:r w:rsidR="00794985" w:rsidDel="00F4284A">
                          <w:rPr>
                            <w:sz w:val="20"/>
                            <w:szCs w:val="20"/>
                          </w:rPr>
                          <w:delText xml:space="preserve">havendo </w:delText>
                        </w:r>
                      </w:del>
                      <w:ins w:id="55" w:author="Eduardo Diogo Francisco Nazário" w:date="2022-06-11T13:46:00Z">
                        <w:r w:rsidR="00F4284A">
                          <w:rPr>
                            <w:sz w:val="20"/>
                            <w:szCs w:val="20"/>
                          </w:rPr>
                          <w:t>existindo</w:t>
                        </w:r>
                        <w:r w:rsidR="00F4284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r w:rsidR="00794985">
                        <w:rPr>
                          <w:sz w:val="20"/>
                          <w:szCs w:val="20"/>
                        </w:rPr>
                        <w:t xml:space="preserve">alguns anos em que </w:t>
                      </w:r>
                      <w:del w:id="56" w:author="Eduardo Diogo Francisco Nazário" w:date="2022-06-11T13:46:00Z">
                        <w:r w:rsidR="00794985" w:rsidDel="008F6BD1">
                          <w:rPr>
                            <w:sz w:val="20"/>
                            <w:szCs w:val="20"/>
                          </w:rPr>
                          <w:delText xml:space="preserve">decresceu </w:delText>
                        </w:r>
                      </w:del>
                      <w:ins w:id="57" w:author="Eduardo Diogo Francisco Nazário" w:date="2022-06-11T13:46:00Z">
                        <w:r w:rsidR="008F6BD1">
                          <w:rPr>
                            <w:sz w:val="20"/>
                            <w:szCs w:val="20"/>
                          </w:rPr>
                          <w:t>se notou um decréscimo</w:t>
                        </w:r>
                        <w:r w:rsidR="008F6BD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r w:rsidR="00794985">
                        <w:rPr>
                          <w:sz w:val="20"/>
                          <w:szCs w:val="20"/>
                        </w:rPr>
                        <w:t>face aos anos anteriores.</w:t>
                      </w:r>
                    </w:p>
                    <w:p w14:paraId="6F3BFACE" w14:textId="6B11A50C" w:rsidR="00235BD2" w:rsidRDefault="00235BD2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F5B313" w14:textId="0698A846" w:rsidR="00235BD2" w:rsidRPr="00235BD2" w:rsidRDefault="00235BD2" w:rsidP="00824CAB">
                      <w:pPr>
                        <w:rPr>
                          <w:sz w:val="20"/>
                          <w:szCs w:val="20"/>
                        </w:rPr>
                      </w:pPr>
                      <w:r w:rsidRPr="00235BD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Nota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DE2B1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Não existem dados para 2019 no Reino Unido (UK)</w:t>
                      </w:r>
                      <w:r w:rsidR="00794985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1A8">
        <w:rPr>
          <w:b/>
          <w:bCs/>
          <w:sz w:val="28"/>
          <w:szCs w:val="28"/>
          <w:u w:val="single"/>
        </w:rPr>
        <w:t>Comentário</w:t>
      </w:r>
      <w:r w:rsidR="009C091D">
        <w:rPr>
          <w:b/>
          <w:bCs/>
          <w:sz w:val="28"/>
          <w:szCs w:val="28"/>
          <w:u w:val="single"/>
        </w:rPr>
        <w:t>:</w:t>
      </w:r>
    </w:p>
    <w:sectPr w:rsidR="004D6F15" w:rsidRPr="004D6F15" w:rsidSect="00700004">
      <w:headerReference w:type="default" r:id="rId8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2FF1D" w14:textId="77777777" w:rsidR="00E67D17" w:rsidRDefault="00E67D17" w:rsidP="007D54D9">
      <w:r>
        <w:separator/>
      </w:r>
    </w:p>
  </w:endnote>
  <w:endnote w:type="continuationSeparator" w:id="0">
    <w:p w14:paraId="416AA511" w14:textId="77777777" w:rsidR="00E67D17" w:rsidRDefault="00E67D17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3A19" w14:textId="77777777" w:rsidR="00E67D17" w:rsidRDefault="00E67D17" w:rsidP="007D54D9">
      <w:r>
        <w:separator/>
      </w:r>
    </w:p>
  </w:footnote>
  <w:footnote w:type="continuationSeparator" w:id="0">
    <w:p w14:paraId="697291FE" w14:textId="77777777" w:rsidR="00E67D17" w:rsidRDefault="00E67D17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259904A2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ins w:id="29" w:author="Eduardo Diogo Francisco Nazário" w:date="2022-06-11T23:19:00Z">
      <w:r w:rsidR="00DE241C">
        <w:t>2</w:t>
      </w:r>
    </w:ins>
    <w:del w:id="30" w:author="Eduardo Diogo Francisco Nazário" w:date="2022-06-11T23:19:00Z">
      <w:r w:rsidR="00914F07" w:rsidDel="00DE241C">
        <w:delText>1</w:delText>
      </w:r>
    </w:del>
    <w:r w:rsidR="00700004">
      <w:tab/>
    </w:r>
    <w:r w:rsidR="00846867">
      <w:t xml:space="preserve">   </w:t>
    </w:r>
    <w:r w:rsidR="00700004">
      <w:t xml:space="preserve">                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Diogo Francisco Nazário">
    <w15:presenceInfo w15:providerId="AD" w15:userId="S::ist1102415@tecnico.ulisboa.pt::6453bc01-b22f-4525-a992-072312f803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35700"/>
    <w:rsid w:val="000E46C4"/>
    <w:rsid w:val="0019707E"/>
    <w:rsid w:val="001B2F25"/>
    <w:rsid w:val="001E3CC8"/>
    <w:rsid w:val="00235BD2"/>
    <w:rsid w:val="0029423D"/>
    <w:rsid w:val="00317FEE"/>
    <w:rsid w:val="00372D84"/>
    <w:rsid w:val="003C05DF"/>
    <w:rsid w:val="00405013"/>
    <w:rsid w:val="004123A7"/>
    <w:rsid w:val="0043343B"/>
    <w:rsid w:val="004379AB"/>
    <w:rsid w:val="004D6F15"/>
    <w:rsid w:val="00566AE8"/>
    <w:rsid w:val="00573BFD"/>
    <w:rsid w:val="00626384"/>
    <w:rsid w:val="006C0C78"/>
    <w:rsid w:val="00700004"/>
    <w:rsid w:val="00701E62"/>
    <w:rsid w:val="007717C7"/>
    <w:rsid w:val="00794579"/>
    <w:rsid w:val="00794985"/>
    <w:rsid w:val="007C399B"/>
    <w:rsid w:val="007D54D9"/>
    <w:rsid w:val="008001FA"/>
    <w:rsid w:val="0080119D"/>
    <w:rsid w:val="00824CAB"/>
    <w:rsid w:val="00846867"/>
    <w:rsid w:val="008F2B13"/>
    <w:rsid w:val="008F6BD1"/>
    <w:rsid w:val="00914F07"/>
    <w:rsid w:val="00960B61"/>
    <w:rsid w:val="009C091D"/>
    <w:rsid w:val="00A17D1C"/>
    <w:rsid w:val="00B2751F"/>
    <w:rsid w:val="00B743BA"/>
    <w:rsid w:val="00B814D2"/>
    <w:rsid w:val="00BC2556"/>
    <w:rsid w:val="00C636D8"/>
    <w:rsid w:val="00C802F1"/>
    <w:rsid w:val="00C961A8"/>
    <w:rsid w:val="00CC25BB"/>
    <w:rsid w:val="00D14FFF"/>
    <w:rsid w:val="00D25748"/>
    <w:rsid w:val="00D43D06"/>
    <w:rsid w:val="00D56ACC"/>
    <w:rsid w:val="00D73D43"/>
    <w:rsid w:val="00DE241C"/>
    <w:rsid w:val="00DE2B1E"/>
    <w:rsid w:val="00E16999"/>
    <w:rsid w:val="00E536C3"/>
    <w:rsid w:val="00E66D08"/>
    <w:rsid w:val="00E67D17"/>
    <w:rsid w:val="00ED19A2"/>
    <w:rsid w:val="00F4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C78"/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styleId="HTMLCode">
    <w:name w:val="HTML Code"/>
    <w:basedOn w:val="DefaultParagraphFont"/>
    <w:uiPriority w:val="99"/>
    <w:semiHidden/>
    <w:unhideWhenUsed/>
    <w:rsid w:val="006C0C7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C0C78"/>
  </w:style>
  <w:style w:type="character" w:customStyle="1" w:styleId="hljs-operator">
    <w:name w:val="hljs-operator"/>
    <w:basedOn w:val="DefaultParagraphFont"/>
    <w:rsid w:val="006C0C78"/>
  </w:style>
  <w:style w:type="character" w:customStyle="1" w:styleId="hljs-number">
    <w:name w:val="hljs-number"/>
    <w:basedOn w:val="DefaultParagraphFont"/>
    <w:rsid w:val="006C0C78"/>
  </w:style>
  <w:style w:type="character" w:customStyle="1" w:styleId="hljs-string">
    <w:name w:val="hljs-string"/>
    <w:basedOn w:val="DefaultParagraphFont"/>
    <w:rsid w:val="006C0C78"/>
  </w:style>
  <w:style w:type="paragraph" w:styleId="Revision">
    <w:name w:val="Revision"/>
    <w:hidden/>
    <w:uiPriority w:val="99"/>
    <w:semiHidden/>
    <w:rsid w:val="00E1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0E443-A418-C641-AA70-579034B0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3</cp:revision>
  <cp:lastPrinted>2022-06-10T10:18:00Z</cp:lastPrinted>
  <dcterms:created xsi:type="dcterms:W3CDTF">2022-06-11T22:20:00Z</dcterms:created>
  <dcterms:modified xsi:type="dcterms:W3CDTF">2022-06-11T22:20:00Z</dcterms:modified>
</cp:coreProperties>
</file>