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0FBD2483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06BAF2C6" w:rsidR="00C961A8" w:rsidDel="00D20B8B" w:rsidRDefault="00B2751F">
      <w:pPr>
        <w:rPr>
          <w:del w:id="0" w:author="Eduardo Diogo Francisco Nazário" w:date="2022-06-12T03:06:00Z"/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1CA5D682">
                <wp:extent cx="6601239" cy="4919472"/>
                <wp:effectExtent l="0" t="0" r="15875" b="825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91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C679" w14:textId="2FCCDCA4" w:rsidR="006C0C78" w:rsidRPr="006C0C78" w:rsidDel="00EB6B15" w:rsidRDefault="006C0C78" w:rsidP="006C0C78">
                            <w:pPr>
                              <w:rPr>
                                <w:del w:id="1" w:author="Eduardo Diogo Francisco Nazário" w:date="2022-06-12T02:5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" w:author="Eduardo Diogo Francisco Nazário" w:date="2022-06-12T02:54:00Z">
                              <w:r w:rsidRPr="006C0C78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"openxlsx"</w:delText>
                              </w:r>
                              <w:r w:rsidRPr="006C0C78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7E22F854" w14:textId="77777777" w:rsidR="006C0C78" w:rsidRPr="006C0C78" w:rsidDel="00EB6B15" w:rsidRDefault="006C0C78" w:rsidP="006C0C78">
                            <w:pPr>
                              <w:rPr>
                                <w:del w:id="3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"ggplot2"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1E9DAFB2" w14:textId="451895EB" w:rsidR="006C0C78" w:rsidRPr="006C0C78" w:rsidDel="00EB6B15" w:rsidRDefault="006C0C78" w:rsidP="006C0C78">
                            <w:pPr>
                              <w:rPr>
                                <w:del w:id="4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5" w:author="Eduardo Diogo Francisco Nazário" w:date="2022-06-12T02:55:00Z">
                              <w:r w:rsidRPr="006C0C78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"dplyr"</w:delText>
                              </w:r>
                              <w:r w:rsidRPr="006C0C78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269F8D6" w14:textId="4D7043DE" w:rsidR="006C0C78" w:rsidDel="00B61055" w:rsidRDefault="006C0C78" w:rsidP="00CF1777">
                            <w:pPr>
                              <w:rPr>
                                <w:del w:id="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7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6E86CF2" w14:textId="77777777" w:rsidR="00B61055" w:rsidRDefault="00B61055" w:rsidP="006C0C78">
                            <w:pPr>
                              <w:rPr>
                                <w:ins w:id="8" w:author="Eduardo Diogo Francisco Nazário" w:date="2022-06-12T01:51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5E63B0AC" w14:textId="77777777" w:rsidR="00EB6B15" w:rsidRPr="00EB6B15" w:rsidRDefault="00EB6B15" w:rsidP="00EB6B15">
                            <w:pPr>
                              <w:rPr>
                                <w:ins w:id="9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7D9A97" w14:textId="77777777" w:rsidR="00EB6B15" w:rsidRPr="00EB6B15" w:rsidRDefault="00EB6B15" w:rsidP="00EB6B15">
                            <w:pPr>
                              <w:rPr>
                                <w:ins w:id="10" w:author="Eduardo Diogo Francisco Nazário" w:date="2022-06-12T02:55:00Z"/>
                                <w:color w:val="2F5496" w:themeColor="accent1" w:themeShade="BF"/>
                                <w:sz w:val="20"/>
                                <w:szCs w:val="20"/>
                                <w:rPrChange w:id="11" w:author="Eduardo Diogo Francisco Nazário" w:date="2022-06-12T02:55:00Z">
                                  <w:rPr>
                                    <w:ins w:id="12" w:author="Eduardo Diogo Francisco Nazário" w:date="2022-06-12T02:55:00Z"/>
                                    <w:color w:val="000000" w:themeColor="text1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13" w:author="Eduardo Diogo Francisco Nazário" w:date="2022-06-12T02:55:00Z"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4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#indicações do enunciado</w:t>
                              </w:r>
                            </w:ins>
                          </w:p>
                          <w:p w14:paraId="3593D010" w14:textId="6DB134A9" w:rsidR="00EB6B15" w:rsidRPr="00EB6B15" w:rsidRDefault="00EB6B15" w:rsidP="00EB6B15">
                            <w:pPr>
                              <w:rPr>
                                <w:ins w:id="15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ins w:id="16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set.seed</w:t>
                              </w:r>
                              <w:proofErr w:type="spellEnd"/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(285)</w:t>
                              </w:r>
                            </w:ins>
                          </w:p>
                          <w:p w14:paraId="14DBC904" w14:textId="469AE359" w:rsidR="00EB6B15" w:rsidRPr="00EB6B15" w:rsidRDefault="00EB6B15" w:rsidP="00EB6B15">
                            <w:pPr>
                              <w:rPr>
                                <w:ins w:id="17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18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n_amostras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&lt;- 900</w:t>
                              </w:r>
                            </w:ins>
                          </w:p>
                          <w:p w14:paraId="03937C85" w14:textId="2BC33270" w:rsidR="00EB6B15" w:rsidRPr="00EB6B15" w:rsidRDefault="00EB6B15" w:rsidP="00EB6B15">
                            <w:pPr>
                              <w:rPr>
                                <w:ins w:id="19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20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lambda &lt;- 0.7</w:t>
                              </w:r>
                            </w:ins>
                          </w:p>
                          <w:p w14:paraId="4C1CA3FA" w14:textId="13C3E1F1" w:rsidR="00EB6B15" w:rsidRDefault="00EB6B15" w:rsidP="00EB6B15">
                            <w:pPr>
                              <w:rPr>
                                <w:ins w:id="21" w:author="Eduardo Diogo Francisco Nazário" w:date="2022-06-12T03:07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22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nivel_confianca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&lt;- 0.99</w:t>
                              </w:r>
                            </w:ins>
                          </w:p>
                          <w:p w14:paraId="5CBF87BB" w14:textId="77777777" w:rsidR="00D20B8B" w:rsidRPr="00EB6B15" w:rsidRDefault="00D20B8B" w:rsidP="00EB6B15">
                            <w:pPr>
                              <w:rPr>
                                <w:ins w:id="23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2B06A9" w14:textId="415F0B22" w:rsidR="00D20B8B" w:rsidRPr="00EB6B15" w:rsidRDefault="00EB6B15" w:rsidP="00EB6B15">
                            <w:pPr>
                              <w:rPr>
                                <w:ins w:id="24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25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alpha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(1-nivel_confianca)</w:t>
                              </w:r>
                            </w:ins>
                          </w:p>
                          <w:p w14:paraId="4CC72E01" w14:textId="55347655" w:rsidR="00EB6B15" w:rsidRPr="00EB6B15" w:rsidRDefault="00EB6B15" w:rsidP="00EB6B15">
                            <w:pPr>
                              <w:rPr>
                                <w:ins w:id="26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27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qnt_dnorm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qnorm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(1-alpha/2</w:t>
                              </w:r>
                            </w:ins>
                            <w:ins w:id="28" w:author="Eduardo Diogo Francisco Nazário" w:date="2022-06-12T02:57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29" w:author="Eduardo Diogo Francisco Nazário" w:date="2022-06-12T02:56:00Z"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30" w:author="Eduardo Diogo Francisco Nazário" w:date="2022-06-12T02:55:00Z"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31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Quantis d</w:t>
                              </w:r>
                            </w:ins>
                            <w:ins w:id="32" w:author="Eduardo Diogo Francisco Nazário" w:date="2022-06-12T02:56:00Z">
                              <w:r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</w:ins>
                            <w:ins w:id="33" w:author="Eduardo Diogo Francisco Nazário" w:date="2022-06-12T02:55:00Z"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34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Distribuição Normal</w:t>
                              </w:r>
                            </w:ins>
                          </w:p>
                          <w:p w14:paraId="103CC019" w14:textId="77777777" w:rsidR="00EB6B15" w:rsidRPr="00EB6B15" w:rsidRDefault="00EB6B15" w:rsidP="00EB6B15">
                            <w:pPr>
                              <w:rPr>
                                <w:ins w:id="35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A2297F" w14:textId="77777777" w:rsidR="00EB6B15" w:rsidRPr="00EB6B15" w:rsidRDefault="00EB6B15" w:rsidP="00EB6B15">
                            <w:pPr>
                              <w:rPr>
                                <w:ins w:id="36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37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mediaAmostrasN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</w:t>
                              </w:r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c(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391E9945" w14:textId="77777777" w:rsidR="00EB6B15" w:rsidRPr="00EB6B15" w:rsidRDefault="00EB6B15" w:rsidP="00EB6B15">
                            <w:pPr>
                              <w:rPr>
                                <w:ins w:id="38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ins w:id="39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valor_n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</w:t>
                              </w:r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c(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65EAC561" w14:textId="77777777" w:rsidR="00EB6B15" w:rsidRPr="00EB6B15" w:rsidRDefault="00EB6B15" w:rsidP="00EB6B15">
                            <w:pPr>
                              <w:rPr>
                                <w:ins w:id="40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41" w:author="Eduardo Diogo Francisco Nazário" w:date="2022-06-12T02:55:00Z">
                                  <w:rPr>
                                    <w:ins w:id="42" w:author="Eduardo Diogo Francisco Nazário" w:date="2022-06-12T02:55:00Z"/>
                                    <w:color w:val="000000" w:themeColor="text1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43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44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for (j in 1:50) {</w:t>
                              </w:r>
                            </w:ins>
                          </w:p>
                          <w:p w14:paraId="7AA307DB" w14:textId="77777777" w:rsidR="00EB6B15" w:rsidRPr="00EB6B15" w:rsidRDefault="00EB6B15" w:rsidP="00EB6B15">
                            <w:pPr>
                              <w:rPr>
                                <w:ins w:id="45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46" w:author="Eduardo Diogo Francisco Nazário" w:date="2022-06-12T02:55:00Z">
                                  <w:rPr>
                                    <w:ins w:id="47" w:author="Eduardo Diogo Francisco Nazário" w:date="2022-06-12T02:55:00Z"/>
                                    <w:color w:val="000000" w:themeColor="text1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48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49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50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51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&lt;- </w:t>
                              </w:r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52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c(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53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</w:p>
                          <w:p w14:paraId="5B7152CB" w14:textId="6FBDD641" w:rsidR="00EB6B15" w:rsidRPr="00EB6B15" w:rsidRDefault="00EB6B15" w:rsidP="00EB6B15">
                            <w:pPr>
                              <w:rPr>
                                <w:ins w:id="54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55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dimensao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&lt;- 100*j   </w:t>
                              </w:r>
                            </w:ins>
                            <w:ins w:id="56" w:author="Eduardo Diogo Francisco Nazário" w:date="2022-06-12T02:56:00Z"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57" w:author="Eduardo Diogo Francisco Nazário" w:date="2022-06-12T02:55:00Z"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58" w:author="Eduardo Diogo Francisco Nazário" w:date="2022-06-12T02:56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Dimensão das amostras varia entre [100, 5.000] em incrementos de 100</w:t>
                              </w:r>
                            </w:ins>
                          </w:p>
                          <w:p w14:paraId="258227DD" w14:textId="77777777" w:rsidR="00EB6B15" w:rsidRPr="00EB6B15" w:rsidRDefault="00EB6B15" w:rsidP="00EB6B15">
                            <w:pPr>
                              <w:rPr>
                                <w:ins w:id="59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60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for (i in </w:t>
                              </w:r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1:n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_amostras) {</w:t>
                              </w:r>
                            </w:ins>
                          </w:p>
                          <w:p w14:paraId="0D401544" w14:textId="77777777" w:rsidR="00EB6B15" w:rsidRPr="00EB6B15" w:rsidRDefault="00EB6B15" w:rsidP="00EB6B15">
                            <w:pPr>
                              <w:rPr>
                                <w:ins w:id="61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62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amostra &lt;- </w:t>
                              </w:r>
                              <w:proofErr w:type="spellStart"/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rexp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dimensao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 lambda)</w:t>
                              </w:r>
                            </w:ins>
                          </w:p>
                          <w:p w14:paraId="6E7C8C38" w14:textId="7778C469" w:rsidR="00EB6B15" w:rsidRPr="00EB6B15" w:rsidRDefault="00EB6B15" w:rsidP="00EB6B15">
                            <w:pPr>
                              <w:rPr>
                                <w:ins w:id="63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64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[i]&lt;- 2*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qnt_dnorm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sqrt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dimensao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/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mean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(amostra) </w:t>
                              </w:r>
                            </w:ins>
                            <w:ins w:id="65" w:author="Eduardo Diogo Francisco Nazário" w:date="2022-06-12T02:56:00Z"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66" w:author="Eduardo Diogo Francisco Nazário" w:date="2022-06-12T02:55:00Z"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7" w:author="Eduardo Diogo Francisco Nazário" w:date="2022-06-12T02:57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</w:t>
                              </w:r>
                              <w:r w:rsidRPr="00EB6B1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8" w:author="Eduardo Diogo Francisco Nazário" w:date="2022-06-12T02:56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Amplitude do Intervalo de confiança</w:t>
                              </w:r>
                            </w:ins>
                          </w:p>
                          <w:p w14:paraId="3B1C3B3A" w14:textId="77777777" w:rsidR="00EB6B15" w:rsidRPr="00EB6B15" w:rsidRDefault="00EB6B15" w:rsidP="00EB6B15">
                            <w:pPr>
                              <w:rPr>
                                <w:ins w:id="69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70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}</w:t>
                              </w:r>
                            </w:ins>
                          </w:p>
                          <w:p w14:paraId="4518F5B7" w14:textId="77777777" w:rsidR="00EB6B15" w:rsidRPr="00EB6B15" w:rsidRDefault="00EB6B15" w:rsidP="00EB6B15">
                            <w:pPr>
                              <w:rPr>
                                <w:ins w:id="71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72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valor_n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[j] =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dimensao</w:t>
                              </w:r>
                              <w:proofErr w:type="spellEnd"/>
                            </w:ins>
                          </w:p>
                          <w:p w14:paraId="6997388E" w14:textId="77777777" w:rsidR="00EB6B15" w:rsidRPr="00EB6B15" w:rsidRDefault="00EB6B15" w:rsidP="00EB6B15">
                            <w:pPr>
                              <w:rPr>
                                <w:ins w:id="73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74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mediaAmostrasN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[j] &lt;-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mean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614199CB" w14:textId="1E96FCF3" w:rsidR="00EB6B15" w:rsidRPr="00EB6B15" w:rsidRDefault="00EB6B15" w:rsidP="00EB6B15">
                            <w:pPr>
                              <w:rPr>
                                <w:ins w:id="75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76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2CB5F842" w14:textId="77777777" w:rsidR="00EB6B15" w:rsidRPr="0057629C" w:rsidRDefault="00EB6B15" w:rsidP="00EB6B15">
                            <w:pPr>
                              <w:rPr>
                                <w:ins w:id="77" w:author="Eduardo Diogo Francisco Nazário" w:date="2022-06-12T02:55:00Z"/>
                                <w:color w:val="2F5496" w:themeColor="accent1" w:themeShade="BF"/>
                                <w:sz w:val="20"/>
                                <w:szCs w:val="20"/>
                                <w:rPrChange w:id="78" w:author="Eduardo Diogo Francisco Nazário" w:date="2022-06-12T03:01:00Z">
                                  <w:rPr>
                                    <w:ins w:id="79" w:author="Eduardo Diogo Francisco Nazário" w:date="2022-06-12T02:55:00Z"/>
                                    <w:color w:val="000000" w:themeColor="text1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80" w:author="Eduardo Diogo Francisco Nazário" w:date="2022-06-12T02:55:00Z">
                              <w:r w:rsidRPr="0057629C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81" w:author="Eduardo Diogo Francisco Nazário" w:date="2022-06-12T03:01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# Passar dados para um </w:t>
                              </w:r>
                              <w:proofErr w:type="spellStart"/>
                              <w:r w:rsidRPr="0057629C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82" w:author="Eduardo Diogo Francisco Nazário" w:date="2022-06-12T03:01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DataFrame</w:t>
                              </w:r>
                              <w:proofErr w:type="spellEnd"/>
                            </w:ins>
                          </w:p>
                          <w:p w14:paraId="5C01CAF3" w14:textId="77777777" w:rsidR="00EB6B15" w:rsidRPr="00EB6B15" w:rsidRDefault="00EB6B15" w:rsidP="00EB6B15">
                            <w:pPr>
                              <w:rPr>
                                <w:ins w:id="83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84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dados &lt;- </w:t>
                              </w:r>
                              <w:proofErr w:type="spellStart"/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data.frame</w:t>
                              </w:r>
                              <w:proofErr w:type="spellEnd"/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(N =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valor_n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MA =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mediaAmostrasN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4BD3B759" w14:textId="77777777" w:rsidR="00EB6B15" w:rsidRPr="00EB6B15" w:rsidRDefault="00EB6B15" w:rsidP="00EB6B15">
                            <w:pPr>
                              <w:rPr>
                                <w:ins w:id="85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42DC0D4" w14:textId="77777777" w:rsidR="00EB6B15" w:rsidRPr="0057629C" w:rsidRDefault="00EB6B15" w:rsidP="00EB6B15">
                            <w:pPr>
                              <w:rPr>
                                <w:ins w:id="86" w:author="Eduardo Diogo Francisco Nazário" w:date="2022-06-12T02:55:00Z"/>
                                <w:color w:val="2F5496" w:themeColor="accent1" w:themeShade="BF"/>
                                <w:sz w:val="20"/>
                                <w:szCs w:val="20"/>
                                <w:rPrChange w:id="87" w:author="Eduardo Diogo Francisco Nazário" w:date="2022-06-12T03:01:00Z">
                                  <w:rPr>
                                    <w:ins w:id="88" w:author="Eduardo Diogo Francisco Nazário" w:date="2022-06-12T02:55:00Z"/>
                                    <w:color w:val="000000" w:themeColor="text1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ins w:id="89" w:author="Eduardo Diogo Francisco Nazário" w:date="2022-06-12T02:55:00Z">
                              <w:r w:rsidRPr="0057629C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90" w:author="Eduardo Diogo Francisco Nazário" w:date="2022-06-12T03:01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Gráfico</w:t>
                              </w:r>
                            </w:ins>
                          </w:p>
                          <w:p w14:paraId="3A4B4348" w14:textId="77777777" w:rsidR="00EB6B15" w:rsidRPr="00EB6B15" w:rsidRDefault="00EB6B15" w:rsidP="00EB6B15">
                            <w:pPr>
                              <w:rPr>
                                <w:ins w:id="91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ins w:id="92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ggplot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dados,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aes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(x = N, y = MA)) +</w:t>
                              </w:r>
                            </w:ins>
                          </w:p>
                          <w:p w14:paraId="47367E0F" w14:textId="79ABB88F" w:rsidR="00EB6B15" w:rsidRPr="00EB6B15" w:rsidRDefault="00EB6B15" w:rsidP="00EB6B15">
                            <w:pPr>
                              <w:rPr>
                                <w:ins w:id="93" w:author="Eduardo Diogo Francisco Nazário" w:date="2022-06-12T02:55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94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geom_</w:t>
                              </w:r>
                              <w:proofErr w:type="gram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point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color = </w:t>
                              </w:r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95" w:author="Eduardo Diogo Francisco Nazário" w:date="2022-06-12T02:59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</w:t>
                              </w:r>
                              <w:proofErr w:type="spellStart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96" w:author="Eduardo Diogo Francisco Nazário" w:date="2022-06-12T02:59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orange</w:t>
                              </w:r>
                              <w:proofErr w:type="spellEnd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97" w:author="Eduardo Diogo Francisco Nazário" w:date="2022-06-12T02:59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</w:t>
                              </w:r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) +</w:t>
                              </w:r>
                            </w:ins>
                            <w:ins w:id="98" w:author="Eduardo Diogo Francisco Nazário" w:date="2022-06-12T03:01:00Z">
                              <w:r w:rsidR="005762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99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abs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title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0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"Média da amplitude dos IC em função da dimensão da amostra (n)"</w:t>
                              </w:r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</w:p>
                          <w:p w14:paraId="17C19607" w14:textId="77777777" w:rsidR="0057629C" w:rsidRDefault="00EB6B15" w:rsidP="0057629C">
                            <w:pPr>
                              <w:rPr>
                                <w:ins w:id="101" w:author="Eduardo Diogo Francisco Nazário" w:date="2022-06-12T03:03:00Z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ins w:id="102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subtitle</w:t>
                              </w:r>
                              <w:proofErr w:type="spellEnd"/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3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"com 900 amostras com dimensão n </w:t>
                              </w:r>
                              <w:proofErr w:type="gramStart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4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e</w:t>
                              </w:r>
                              <w:proofErr w:type="gramEnd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5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6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X~Exp</w:t>
                              </w:r>
                              <w:proofErr w:type="spellEnd"/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07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(λ=0.7)"</w:t>
                              </w:r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108" w:author="Eduardo Diogo Francisco Nazário" w:date="2022-06-12T03:03:00Z">
                              <w:r w:rsidR="005762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109" w:author="Eduardo Diogo Francisco Nazário" w:date="2022-06-12T02:55:00Z"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y = </w:t>
                              </w:r>
                              <w:r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10" w:author="Eduardo Diogo Francisco Nazário" w:date="2022-06-12T02:58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"Média da Amplitude dos IC"</w:t>
                              </w:r>
                              <w:r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ins>
                          </w:p>
                          <w:p w14:paraId="567BF3EC" w14:textId="23B418C8" w:rsidR="006C0C78" w:rsidRPr="0057629C" w:rsidDel="00B23011" w:rsidRDefault="0057629C" w:rsidP="0057629C">
                            <w:pPr>
                              <w:rPr>
                                <w:del w:id="111" w:author="Eduardo Diogo Francisco Nazário" w:date="2022-06-12T01:44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112" w:author="Eduardo Diogo Francisco Nazário" w:date="2022-06-12T03:03:00Z">
                                  <w:rPr>
                                    <w:del w:id="113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14" w:author="Eduardo Diogo Francisco Nazário" w:date="2022-06-12T03:03:00Z">
                                <w:pPr/>
                              </w:pPrChange>
                            </w:pPr>
                            <w:ins w:id="115" w:author="Eduardo Diogo Francisco Nazário" w:date="2022-06-12T03:03:00Z">
                              <w:r w:rsidRPr="0057629C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16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     </w:t>
                              </w:r>
                            </w:ins>
                            <w:ins w:id="117" w:author="Eduardo Diogo Francisco Nazário" w:date="2022-06-12T02:55:00Z">
                              <w:r w:rsidR="00EB6B15" w:rsidRPr="0057629C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18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x = </w:t>
                              </w:r>
                              <w:r w:rsidR="00EB6B15" w:rsidRPr="0057629C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19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</w:t>
                              </w:r>
                              <w:proofErr w:type="spellStart"/>
                              <w:r w:rsidR="00EB6B15" w:rsidRPr="0057629C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20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Tamanho</w:t>
                              </w:r>
                              <w:proofErr w:type="spellEnd"/>
                              <w:r w:rsidR="00EB6B15" w:rsidRPr="0057629C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21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da </w:t>
                              </w:r>
                              <w:proofErr w:type="spellStart"/>
                              <w:r w:rsidR="00EB6B15" w:rsidRPr="0057629C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22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Amostra</w:t>
                              </w:r>
                              <w:proofErr w:type="spellEnd"/>
                              <w:r w:rsidR="00EB6B15" w:rsidRPr="0057629C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23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</w:t>
                              </w:r>
                              <w:r w:rsidR="00EB6B15" w:rsidRPr="0057629C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24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) +</w:t>
                              </w:r>
                            </w:ins>
                            <w:ins w:id="125" w:author="Eduardo Diogo Francisco Nazário" w:date="2022-06-12T03:03:00Z">
                              <w:r w:rsidRPr="0057629C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26" w:author="Eduardo Diogo Francisco Nazário" w:date="2022-06-12T03:03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proofErr w:type="gramStart"/>
                            <w:ins w:id="127" w:author="Eduardo Diogo Francisco Nazário" w:date="2022-06-12T02:55:00Z"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28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theme(</w:t>
                              </w:r>
                              <w:proofErr w:type="spellStart"/>
                              <w:proofErr w:type="gramEnd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29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plot.subtitle</w:t>
                              </w:r>
                              <w:proofErr w:type="spellEnd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0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=</w:t>
                              </w:r>
                              <w:proofErr w:type="spellStart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1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element_text</w:t>
                              </w:r>
                              <w:proofErr w:type="spellEnd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2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(size=10, </w:t>
                              </w:r>
                              <w:proofErr w:type="spellStart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3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hjust</w:t>
                              </w:r>
                              <w:proofErr w:type="spellEnd"/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4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=0.03, color=</w:t>
                              </w:r>
                              <w:r w:rsidR="00EB6B15" w:rsidRPr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35" w:author="Eduardo Diogo Francisco Nazário" w:date="2022-06-12T02:57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"#808080"</w:t>
                              </w:r>
                              <w:r w:rsidR="00EB6B15" w:rsidRPr="00EB6B15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:rPrChange w:id="136" w:author="Eduardo Diogo Francisco Nazário" w:date="2022-06-12T02:55:00Z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))</w:t>
                              </w:r>
                            </w:ins>
                            <w:del w:id="137" w:author="Eduardo Diogo Francisco Nazário" w:date="2022-06-12T01:44:00Z"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="006C0C78"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A02524E" w:rsidR="006C0C78" w:rsidDel="00B23011" w:rsidRDefault="006C0C78" w:rsidP="0057629C">
                            <w:pPr>
                              <w:rPr>
                                <w:del w:id="13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39" w:author="Eduardo Diogo Francisco Nazário" w:date="2022-06-12T03:03:00Z">
                                <w:pPr/>
                              </w:pPrChange>
                            </w:pPr>
                          </w:p>
                          <w:p w14:paraId="228C4A17" w14:textId="0501B49D" w:rsidR="008001FA" w:rsidRPr="00E16999" w:rsidDel="00B23011" w:rsidRDefault="008001FA" w:rsidP="0057629C">
                            <w:pPr>
                              <w:rPr>
                                <w:del w:id="14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141" w:author="Eduardo Diogo Francisco Nazário" w:date="2022-06-10T22:44:00Z">
                                  <w:rPr>
                                    <w:del w:id="142" w:author="Eduardo Diogo Francisco Nazário" w:date="2022-06-12T01:44:00Z"/>
                                    <w:sz w:val="20"/>
                                    <w:szCs w:val="20"/>
                                  </w:rPr>
                                </w:rPrChange>
                              </w:rPr>
                              <w:pPrChange w:id="143" w:author="Eduardo Diogo Francisco Nazário" w:date="2022-06-12T03:03:00Z">
                                <w:pPr/>
                              </w:pPrChange>
                            </w:pPr>
                            <w:del w:id="144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45" w:author="Eduardo Diogo Francisco Nazário" w:date="2022-06-10T22:4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743FDED8" w:rsidR="006C0C78" w:rsidRPr="006C0C78" w:rsidDel="00B23011" w:rsidRDefault="006C0C78" w:rsidP="0057629C">
                            <w:pPr>
                              <w:rPr>
                                <w:del w:id="14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47" w:author="Eduardo Diogo Francisco Nazário" w:date="2022-06-12T03:03:00Z">
                                <w:pPr/>
                              </w:pPrChange>
                            </w:pPr>
                            <w:del w:id="148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5A79520D" w:rsidR="006C0C78" w:rsidRPr="006C0C78" w:rsidDel="00B23011" w:rsidRDefault="006C0C78" w:rsidP="0057629C">
                            <w:pPr>
                              <w:rPr>
                                <w:del w:id="14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50" w:author="Eduardo Diogo Francisco Nazário" w:date="2022-06-12T03:03:00Z">
                                <w:pPr/>
                              </w:pPrChange>
                            </w:pPr>
                            <w:del w:id="151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7B4DADB6" w:rsidR="006C0C78" w:rsidRPr="006C0C78" w:rsidDel="00B23011" w:rsidRDefault="006C0C78" w:rsidP="0057629C">
                            <w:pPr>
                              <w:rPr>
                                <w:del w:id="15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53" w:author="Eduardo Diogo Francisco Nazário" w:date="2022-06-12T03:03:00Z">
                                <w:pPr/>
                              </w:pPrChange>
                            </w:pPr>
                          </w:p>
                          <w:p w14:paraId="29961280" w14:textId="2E55E43A" w:rsidR="006C0C78" w:rsidRPr="00E16999" w:rsidDel="00B23011" w:rsidRDefault="006C0C78" w:rsidP="0057629C">
                            <w:pPr>
                              <w:rPr>
                                <w:del w:id="15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55" w:author="Eduardo Diogo Francisco Nazário" w:date="2022-06-10T22:44:00Z">
                                  <w:rPr>
                                    <w:del w:id="156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57" w:author="Eduardo Diogo Francisco Nazário" w:date="2022-06-12T03:03:00Z">
                                <w:pPr/>
                              </w:pPrChange>
                            </w:pPr>
                            <w:del w:id="158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59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648C5793" w:rsidR="006C0C78" w:rsidDel="00B23011" w:rsidRDefault="006C0C78" w:rsidP="0057629C">
                            <w:pPr>
                              <w:rPr>
                                <w:del w:id="16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61" w:author="Eduardo Diogo Francisco Nazário" w:date="2022-06-12T03:03:00Z">
                                <w:pPr/>
                              </w:pPrChange>
                            </w:pPr>
                            <w:del w:id="16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1E3E5F7A" w:rsidR="006C0C78" w:rsidRPr="006C0C78" w:rsidDel="00B23011" w:rsidRDefault="006C0C78" w:rsidP="0057629C">
                            <w:pPr>
                              <w:rPr>
                                <w:del w:id="16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64" w:author="Eduardo Diogo Francisco Nazário" w:date="2022-06-12T03:03:00Z">
                                <w:pPr/>
                              </w:pPrChange>
                            </w:pPr>
                            <w:del w:id="165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3EA44D4" w:rsidR="006C0C78" w:rsidRPr="00B23011" w:rsidDel="00B23011" w:rsidRDefault="006C0C78" w:rsidP="0057629C">
                            <w:pPr>
                              <w:rPr>
                                <w:del w:id="166" w:author="Eduardo Diogo Francisco Nazário" w:date="2022-06-12T01:44:00Z"/>
                                <w:sz w:val="20"/>
                                <w:szCs w:val="20"/>
                                <w:rPrChange w:id="167" w:author="Eduardo Diogo Francisco Nazário" w:date="2022-06-12T01:44:00Z">
                                  <w:rPr>
                                    <w:del w:id="16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69" w:author="Eduardo Diogo Francisco Nazário" w:date="2022-06-12T03:03:00Z">
                                <w:pPr/>
                              </w:pPrChange>
                            </w:pPr>
                            <w:del w:id="170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3F3DC54A" w:rsidR="006C0C78" w:rsidRPr="006C0C78" w:rsidDel="00B23011" w:rsidRDefault="006C0C78" w:rsidP="0057629C">
                            <w:pPr>
                              <w:rPr>
                                <w:del w:id="17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2" w:author="Eduardo Diogo Francisco Nazário" w:date="2022-06-12T03:03:00Z">
                                <w:pPr/>
                              </w:pPrChange>
                            </w:pPr>
                            <w:del w:id="173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3FC67176" w:rsidR="006C0C78" w:rsidRPr="006C0C78" w:rsidDel="00B23011" w:rsidRDefault="006C0C78" w:rsidP="0057629C">
                            <w:pPr>
                              <w:rPr>
                                <w:del w:id="17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5" w:author="Eduardo Diogo Francisco Nazário" w:date="2022-06-12T03:03:00Z">
                                <w:pPr/>
                              </w:pPrChange>
                            </w:pPr>
                          </w:p>
                          <w:p w14:paraId="6BFB8132" w14:textId="62CD39DA" w:rsidR="006C0C78" w:rsidRPr="00E16999" w:rsidDel="00B23011" w:rsidRDefault="006C0C78" w:rsidP="0057629C">
                            <w:pPr>
                              <w:rPr>
                                <w:del w:id="17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77" w:author="Eduardo Diogo Francisco Nazário" w:date="2022-06-10T22:44:00Z">
                                  <w:rPr>
                                    <w:del w:id="17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79" w:author="Eduardo Diogo Francisco Nazário" w:date="2022-06-12T03:03:00Z">
                                <w:pPr/>
                              </w:pPrChange>
                            </w:pPr>
                            <w:del w:id="180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81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678707CA" w:rsidR="008001FA" w:rsidDel="00B23011" w:rsidRDefault="006C0C78" w:rsidP="0057629C">
                            <w:pPr>
                              <w:rPr>
                                <w:del w:id="18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83" w:author="Eduardo Diogo Francisco Nazário" w:date="2022-06-12T03:03:00Z">
                                <w:pPr/>
                              </w:pPrChange>
                            </w:pPr>
                            <w:del w:id="18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568F4A5C" w:rsidR="006C0C78" w:rsidRPr="006C0C78" w:rsidDel="00B23011" w:rsidRDefault="008001FA" w:rsidP="0057629C">
                            <w:pPr>
                              <w:rPr>
                                <w:del w:id="18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86" w:author="Eduardo Diogo Francisco Nazário" w:date="2022-06-12T03:03:00Z">
                                <w:pPr/>
                              </w:pPrChange>
                            </w:pPr>
                            <w:del w:id="187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605B09F" w:rsidR="006C0C78" w:rsidRPr="006C0C78" w:rsidDel="00B23011" w:rsidRDefault="006C0C78" w:rsidP="0057629C">
                            <w:pPr>
                              <w:rPr>
                                <w:del w:id="18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89" w:author="Eduardo Diogo Francisco Nazário" w:date="2022-06-12T03:03:00Z">
                                <w:pPr/>
                              </w:pPrChange>
                            </w:pPr>
                            <w:del w:id="190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BAA7AF" w:rsidR="006C0C78" w:rsidRPr="006C0C78" w:rsidDel="00B23011" w:rsidRDefault="006C0C78" w:rsidP="0057629C">
                            <w:pPr>
                              <w:rPr>
                                <w:del w:id="19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92" w:author="Eduardo Diogo Francisco Nazário" w:date="2022-06-12T03:03:00Z">
                                <w:pPr/>
                              </w:pPrChange>
                            </w:pPr>
                            <w:del w:id="193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6DBFA9E1" w:rsidR="006C0C78" w:rsidRPr="006C0C78" w:rsidDel="00B23011" w:rsidRDefault="006C0C78" w:rsidP="0057629C">
                            <w:pPr>
                              <w:rPr>
                                <w:del w:id="19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95" w:author="Eduardo Diogo Francisco Nazário" w:date="2022-06-12T03:03:00Z">
                                <w:pPr/>
                              </w:pPrChange>
                            </w:pPr>
                          </w:p>
                          <w:p w14:paraId="75CBEED5" w14:textId="2CADFA0F" w:rsidR="006C0C78" w:rsidRPr="00E16999" w:rsidDel="00B23011" w:rsidRDefault="006C0C78" w:rsidP="0057629C">
                            <w:pPr>
                              <w:rPr>
                                <w:del w:id="19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97" w:author="Eduardo Diogo Francisco Nazário" w:date="2022-06-10T22:44:00Z">
                                  <w:rPr>
                                    <w:del w:id="19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99" w:author="Eduardo Diogo Francisco Nazário" w:date="2022-06-12T03:03:00Z">
                                <w:pPr/>
                              </w:pPrChange>
                            </w:pPr>
                            <w:del w:id="200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201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0E93E2AB" w:rsidR="006C0C78" w:rsidRPr="006C0C78" w:rsidDel="00B23011" w:rsidRDefault="006C0C78" w:rsidP="0057629C">
                            <w:pPr>
                              <w:rPr>
                                <w:del w:id="20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03" w:author="Eduardo Diogo Francisco Nazário" w:date="2022-06-12T03:03:00Z">
                                <w:pPr/>
                              </w:pPrChange>
                            </w:pPr>
                            <w:del w:id="20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618D868A" w:rsidR="006C0C78" w:rsidRPr="006C0C78" w:rsidDel="00B23011" w:rsidRDefault="006C0C78" w:rsidP="0057629C">
                            <w:pPr>
                              <w:rPr>
                                <w:del w:id="20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06" w:author="Eduardo Diogo Francisco Nazário" w:date="2022-06-12T03:03:00Z">
                                <w:pPr/>
                              </w:pPrChange>
                            </w:pPr>
                            <w:del w:id="207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0D6F3A19" w:rsidR="006C0C78" w:rsidRPr="006C0C78" w:rsidDel="00B23011" w:rsidRDefault="006C0C78" w:rsidP="0057629C">
                            <w:pPr>
                              <w:rPr>
                                <w:del w:id="20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09" w:author="Eduardo Diogo Francisco Nazário" w:date="2022-06-12T03:03:00Z">
                                <w:pPr/>
                              </w:pPrChange>
                            </w:pPr>
                          </w:p>
                          <w:p w14:paraId="144C4E83" w14:textId="4FE6825D" w:rsidR="006C0C78" w:rsidRPr="00E16999" w:rsidDel="00B23011" w:rsidRDefault="006C0C78" w:rsidP="0057629C">
                            <w:pPr>
                              <w:rPr>
                                <w:del w:id="21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11" w:author="Eduardo Diogo Francisco Nazário" w:date="2022-06-10T22:44:00Z">
                                  <w:rPr>
                                    <w:del w:id="21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13" w:author="Eduardo Diogo Francisco Nazário" w:date="2022-06-12T03:03:00Z">
                                <w:pPr/>
                              </w:pPrChange>
                            </w:pPr>
                            <w:del w:id="214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215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3F5BE60F" w:rsidR="006C0C78" w:rsidRPr="006C0C78" w:rsidDel="00B23011" w:rsidRDefault="006C0C78" w:rsidP="0057629C">
                            <w:pPr>
                              <w:rPr>
                                <w:del w:id="21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17" w:author="Eduardo Diogo Francisco Nazário" w:date="2022-06-12T03:03:00Z">
                                <w:pPr/>
                              </w:pPrChange>
                            </w:pPr>
                            <w:del w:id="218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6E7CFD" w:rsidR="00960B61" w:rsidRPr="006C0C78" w:rsidRDefault="008001FA" w:rsidP="0057629C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  <w:pPrChange w:id="219" w:author="Eduardo Diogo Francisco Nazário" w:date="2022-06-12T03:03:00Z">
                                <w:pPr>
                                  <w:ind w:left="100"/>
                                </w:pPr>
                              </w:pPrChange>
                            </w:pPr>
                            <w:del w:id="220" w:author="Eduardo Diogo Francisco Nazário" w:date="2022-06-12T01:44:00Z"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221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222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">
                <v:textbox>
                  <w:txbxContent>
                    <w:p w14:paraId="5538C679" w14:textId="2FCCDCA4" w:rsidR="006C0C78" w:rsidRPr="006C0C78" w:rsidDel="00EB6B15" w:rsidRDefault="006C0C78" w:rsidP="006C0C78">
                      <w:pPr>
                        <w:rPr>
                          <w:del w:id="223" w:author="Eduardo Diogo Francisco Nazário" w:date="2022-06-12T02:54:00Z"/>
                          <w:sz w:val="20"/>
                          <w:szCs w:val="20"/>
                          <w:lang w:val="en-PT"/>
                        </w:rPr>
                      </w:pPr>
                      <w:del w:id="224" w:author="Eduardo Diogo Francisco Nazário" w:date="2022-06-12T02:54:00Z">
                        <w:r w:rsidRPr="006C0C78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"openxlsx"</w:delText>
                        </w:r>
                        <w:r w:rsidRPr="006C0C78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7E22F854" w14:textId="77777777" w:rsidR="006C0C78" w:rsidRPr="006C0C78" w:rsidDel="00EB6B15" w:rsidRDefault="006C0C78" w:rsidP="006C0C78">
                      <w:pPr>
                        <w:rPr>
                          <w:del w:id="225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"ggplot2"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1E9DAFB2" w14:textId="451895EB" w:rsidR="006C0C78" w:rsidRPr="006C0C78" w:rsidDel="00EB6B15" w:rsidRDefault="006C0C78" w:rsidP="006C0C78">
                      <w:pPr>
                        <w:rPr>
                          <w:del w:id="226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227" w:author="Eduardo Diogo Francisco Nazário" w:date="2022-06-12T02:55:00Z">
                        <w:r w:rsidRPr="006C0C78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"dplyr"</w:delText>
                        </w:r>
                        <w:r w:rsidRPr="006C0C78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269F8D6" w14:textId="4D7043DE" w:rsidR="006C0C78" w:rsidDel="00B61055" w:rsidRDefault="006C0C78" w:rsidP="00CF1777">
                      <w:pPr>
                        <w:rPr>
                          <w:del w:id="228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29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6E86CF2" w14:textId="77777777" w:rsidR="00B61055" w:rsidRDefault="00B61055" w:rsidP="006C0C78">
                      <w:pPr>
                        <w:rPr>
                          <w:ins w:id="230" w:author="Eduardo Diogo Francisco Nazário" w:date="2022-06-12T01:51:00Z"/>
                          <w:sz w:val="20"/>
                          <w:szCs w:val="20"/>
                          <w:lang w:val="en-PT"/>
                        </w:rPr>
                      </w:pPr>
                    </w:p>
                    <w:p w14:paraId="5E63B0AC" w14:textId="77777777" w:rsidR="00EB6B15" w:rsidRPr="00EB6B15" w:rsidRDefault="00EB6B15" w:rsidP="00EB6B15">
                      <w:pPr>
                        <w:rPr>
                          <w:ins w:id="231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7D9A97" w14:textId="77777777" w:rsidR="00EB6B15" w:rsidRPr="00EB6B15" w:rsidRDefault="00EB6B15" w:rsidP="00EB6B15">
                      <w:pPr>
                        <w:rPr>
                          <w:ins w:id="232" w:author="Eduardo Diogo Francisco Nazário" w:date="2022-06-12T02:55:00Z"/>
                          <w:color w:val="2F5496" w:themeColor="accent1" w:themeShade="BF"/>
                          <w:sz w:val="20"/>
                          <w:szCs w:val="20"/>
                          <w:rPrChange w:id="233" w:author="Eduardo Diogo Francisco Nazário" w:date="2022-06-12T02:55:00Z">
                            <w:rPr>
                              <w:ins w:id="234" w:author="Eduardo Diogo Francisco Nazário" w:date="2022-06-12T02:55:00Z"/>
                              <w:color w:val="000000" w:themeColor="text1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235" w:author="Eduardo Diogo Francisco Nazário" w:date="2022-06-12T02:55:00Z"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36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#indicações do enunciado</w:t>
                        </w:r>
                      </w:ins>
                    </w:p>
                    <w:p w14:paraId="3593D010" w14:textId="6DB134A9" w:rsidR="00EB6B15" w:rsidRPr="00EB6B15" w:rsidRDefault="00EB6B15" w:rsidP="00EB6B15">
                      <w:pPr>
                        <w:rPr>
                          <w:ins w:id="237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ins w:id="238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set.seed</w:t>
                        </w:r>
                        <w:proofErr w:type="spellEnd"/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(285)</w:t>
                        </w:r>
                      </w:ins>
                    </w:p>
                    <w:p w14:paraId="14DBC904" w14:textId="469AE359" w:rsidR="00EB6B15" w:rsidRPr="00EB6B15" w:rsidRDefault="00EB6B15" w:rsidP="00EB6B15">
                      <w:pPr>
                        <w:rPr>
                          <w:ins w:id="239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40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n_amostras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&lt;- 900</w:t>
                        </w:r>
                      </w:ins>
                    </w:p>
                    <w:p w14:paraId="03937C85" w14:textId="2BC33270" w:rsidR="00EB6B15" w:rsidRPr="00EB6B15" w:rsidRDefault="00EB6B15" w:rsidP="00EB6B15">
                      <w:pPr>
                        <w:rPr>
                          <w:ins w:id="241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42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lambda &lt;- 0.7</w:t>
                        </w:r>
                      </w:ins>
                    </w:p>
                    <w:p w14:paraId="4C1CA3FA" w14:textId="13C3E1F1" w:rsidR="00EB6B15" w:rsidRDefault="00EB6B15" w:rsidP="00EB6B15">
                      <w:pPr>
                        <w:rPr>
                          <w:ins w:id="243" w:author="Eduardo Diogo Francisco Nazário" w:date="2022-06-12T03:07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44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nivel_confianca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&lt;- 0.99</w:t>
                        </w:r>
                      </w:ins>
                    </w:p>
                    <w:p w14:paraId="5CBF87BB" w14:textId="77777777" w:rsidR="00D20B8B" w:rsidRPr="00EB6B15" w:rsidRDefault="00D20B8B" w:rsidP="00EB6B15">
                      <w:pPr>
                        <w:rPr>
                          <w:ins w:id="245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2B06A9" w14:textId="415F0B22" w:rsidR="00D20B8B" w:rsidRPr="00EB6B15" w:rsidRDefault="00EB6B15" w:rsidP="00EB6B15">
                      <w:pPr>
                        <w:rPr>
                          <w:ins w:id="246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47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alpha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(1-nivel_confianca)</w:t>
                        </w:r>
                      </w:ins>
                    </w:p>
                    <w:p w14:paraId="4CC72E01" w14:textId="55347655" w:rsidR="00EB6B15" w:rsidRPr="00EB6B15" w:rsidRDefault="00EB6B15" w:rsidP="00EB6B15">
                      <w:pPr>
                        <w:rPr>
                          <w:ins w:id="248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49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qnt_dnorm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qnorm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(1-alpha/2</w:t>
                        </w:r>
                      </w:ins>
                      <w:ins w:id="250" w:author="Eduardo Diogo Francisco Nazário" w:date="2022-06-12T02:57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) </w:t>
                        </w:r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ins>
                      <w:ins w:id="251" w:author="Eduardo Diogo Francisco Nazário" w:date="2022-06-12T02:56:00Z"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ins>
                      <w:ins w:id="252" w:author="Eduardo Diogo Francisco Nazário" w:date="2022-06-12T02:55:00Z"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53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# Quantis d</w:t>
                        </w:r>
                      </w:ins>
                      <w:ins w:id="254" w:author="Eduardo Diogo Francisco Nazário" w:date="2022-06-12T02:56:00Z">
                        <w:r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a</w:t>
                        </w:r>
                      </w:ins>
                      <w:ins w:id="255" w:author="Eduardo Diogo Francisco Nazário" w:date="2022-06-12T02:55:00Z"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56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Distribuição Normal</w:t>
                        </w:r>
                      </w:ins>
                    </w:p>
                    <w:p w14:paraId="103CC019" w14:textId="77777777" w:rsidR="00EB6B15" w:rsidRPr="00EB6B15" w:rsidRDefault="00EB6B15" w:rsidP="00EB6B15">
                      <w:pPr>
                        <w:rPr>
                          <w:ins w:id="257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5A2297F" w14:textId="77777777" w:rsidR="00EB6B15" w:rsidRPr="00EB6B15" w:rsidRDefault="00EB6B15" w:rsidP="00EB6B15">
                      <w:pPr>
                        <w:rPr>
                          <w:ins w:id="258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59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mediaAmostrasN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</w:t>
                        </w:r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c(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ins>
                    </w:p>
                    <w:p w14:paraId="391E9945" w14:textId="77777777" w:rsidR="00EB6B15" w:rsidRPr="00EB6B15" w:rsidRDefault="00EB6B15" w:rsidP="00EB6B15">
                      <w:pPr>
                        <w:rPr>
                          <w:ins w:id="260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ins w:id="261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valor_n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</w:t>
                        </w:r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c(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ins>
                    </w:p>
                    <w:p w14:paraId="65EAC561" w14:textId="77777777" w:rsidR="00EB6B15" w:rsidRPr="00EB6B15" w:rsidRDefault="00EB6B15" w:rsidP="00EB6B15">
                      <w:pPr>
                        <w:rPr>
                          <w:ins w:id="262" w:author="Eduardo Diogo Francisco Nazário" w:date="2022-06-12T02:55:00Z"/>
                          <w:color w:val="000000" w:themeColor="text1"/>
                          <w:sz w:val="20"/>
                          <w:szCs w:val="20"/>
                          <w:lang w:val="en-US"/>
                          <w:rPrChange w:id="263" w:author="Eduardo Diogo Francisco Nazário" w:date="2022-06-12T02:55:00Z">
                            <w:rPr>
                              <w:ins w:id="264" w:author="Eduardo Diogo Francisco Nazário" w:date="2022-06-12T02:55:00Z"/>
                              <w:color w:val="000000" w:themeColor="text1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265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66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for (j in 1:50) {</w:t>
                        </w:r>
                      </w:ins>
                    </w:p>
                    <w:p w14:paraId="7AA307DB" w14:textId="77777777" w:rsidR="00EB6B15" w:rsidRPr="00EB6B15" w:rsidRDefault="00EB6B15" w:rsidP="00EB6B15">
                      <w:pPr>
                        <w:rPr>
                          <w:ins w:id="267" w:author="Eduardo Diogo Francisco Nazário" w:date="2022-06-12T02:55:00Z"/>
                          <w:color w:val="000000" w:themeColor="text1"/>
                          <w:sz w:val="20"/>
                          <w:szCs w:val="20"/>
                          <w:lang w:val="en-US"/>
                          <w:rPrChange w:id="268" w:author="Eduardo Diogo Francisco Nazário" w:date="2022-06-12T02:55:00Z">
                            <w:rPr>
                              <w:ins w:id="269" w:author="Eduardo Diogo Francisco Nazário" w:date="2022-06-12T02:55:00Z"/>
                              <w:color w:val="000000" w:themeColor="text1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270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71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72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73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&lt;- </w:t>
                        </w:r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74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c(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275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)</w:t>
                        </w:r>
                      </w:ins>
                    </w:p>
                    <w:p w14:paraId="5B7152CB" w14:textId="6FBDD641" w:rsidR="00EB6B15" w:rsidRPr="00EB6B15" w:rsidRDefault="00EB6B15" w:rsidP="00EB6B15">
                      <w:pPr>
                        <w:rPr>
                          <w:ins w:id="276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77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dimensao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&lt;- 100*j   </w:t>
                        </w:r>
                      </w:ins>
                      <w:ins w:id="278" w:author="Eduardo Diogo Francisco Nazário" w:date="2022-06-12T02:56:00Z"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ins>
                      <w:ins w:id="279" w:author="Eduardo Diogo Francisco Nazário" w:date="2022-06-12T02:55:00Z"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80" w:author="Eduardo Diogo Francisco Nazário" w:date="2022-06-12T02:56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# Dimensão das amostras varia entre [100, 5.000] em incrementos de 100</w:t>
                        </w:r>
                      </w:ins>
                    </w:p>
                    <w:p w14:paraId="258227DD" w14:textId="77777777" w:rsidR="00EB6B15" w:rsidRPr="00EB6B15" w:rsidRDefault="00EB6B15" w:rsidP="00EB6B15">
                      <w:pPr>
                        <w:rPr>
                          <w:ins w:id="281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82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for (i in </w:t>
                        </w:r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1:n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_amostras) {</w:t>
                        </w:r>
                      </w:ins>
                    </w:p>
                    <w:p w14:paraId="0D401544" w14:textId="77777777" w:rsidR="00EB6B15" w:rsidRPr="00EB6B15" w:rsidRDefault="00EB6B15" w:rsidP="00EB6B15">
                      <w:pPr>
                        <w:rPr>
                          <w:ins w:id="283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84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  amostra &lt;- </w:t>
                        </w:r>
                        <w:proofErr w:type="spellStart"/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rexp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dimensao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, lambda)</w:t>
                        </w:r>
                      </w:ins>
                    </w:p>
                    <w:p w14:paraId="6E7C8C38" w14:textId="7778C469" w:rsidR="00EB6B15" w:rsidRPr="00EB6B15" w:rsidRDefault="00EB6B15" w:rsidP="00EB6B15">
                      <w:pPr>
                        <w:rPr>
                          <w:ins w:id="285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86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[i]&lt;- 2*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qnt_dnorm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/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sqrt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dimensao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) /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mean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(amostra) </w:t>
                        </w:r>
                      </w:ins>
                      <w:ins w:id="287" w:author="Eduardo Diogo Francisco Nazário" w:date="2022-06-12T02:56:00Z"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ins>
                      <w:ins w:id="288" w:author="Eduardo Diogo Francisco Nazário" w:date="2022-06-12T02:55:00Z"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89" w:author="Eduardo Diogo Francisco Nazário" w:date="2022-06-12T02:57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#</w:t>
                        </w:r>
                        <w:r w:rsidRPr="00EB6B15">
                          <w:rPr>
                            <w:color w:val="2F5496" w:themeColor="accent1" w:themeShade="BF"/>
                            <w:sz w:val="20"/>
                            <w:szCs w:val="20"/>
                            <w:rPrChange w:id="290" w:author="Eduardo Diogo Francisco Nazário" w:date="2022-06-12T02:56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Amplitude do Intervalo de confiança</w:t>
                        </w:r>
                      </w:ins>
                    </w:p>
                    <w:p w14:paraId="3B1C3B3A" w14:textId="77777777" w:rsidR="00EB6B15" w:rsidRPr="00EB6B15" w:rsidRDefault="00EB6B15" w:rsidP="00EB6B15">
                      <w:pPr>
                        <w:rPr>
                          <w:ins w:id="291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92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}</w:t>
                        </w:r>
                      </w:ins>
                    </w:p>
                    <w:p w14:paraId="4518F5B7" w14:textId="77777777" w:rsidR="00EB6B15" w:rsidRPr="00EB6B15" w:rsidRDefault="00EB6B15" w:rsidP="00EB6B15">
                      <w:pPr>
                        <w:rPr>
                          <w:ins w:id="293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94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valor_n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[j] =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dimensao</w:t>
                        </w:r>
                        <w:proofErr w:type="spellEnd"/>
                      </w:ins>
                    </w:p>
                    <w:p w14:paraId="6997388E" w14:textId="77777777" w:rsidR="00EB6B15" w:rsidRPr="00EB6B15" w:rsidRDefault="00EB6B15" w:rsidP="00EB6B15">
                      <w:pPr>
                        <w:rPr>
                          <w:ins w:id="295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96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mediaAmostrasN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[j] &lt;-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mean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ins>
                    </w:p>
                    <w:p w14:paraId="614199CB" w14:textId="1E96FCF3" w:rsidR="00EB6B15" w:rsidRPr="00EB6B15" w:rsidRDefault="00EB6B15" w:rsidP="00EB6B15">
                      <w:pPr>
                        <w:rPr>
                          <w:ins w:id="297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298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}</w:t>
                        </w:r>
                      </w:ins>
                    </w:p>
                    <w:p w14:paraId="2CB5F842" w14:textId="77777777" w:rsidR="00EB6B15" w:rsidRPr="0057629C" w:rsidRDefault="00EB6B15" w:rsidP="00EB6B15">
                      <w:pPr>
                        <w:rPr>
                          <w:ins w:id="299" w:author="Eduardo Diogo Francisco Nazário" w:date="2022-06-12T02:55:00Z"/>
                          <w:color w:val="2F5496" w:themeColor="accent1" w:themeShade="BF"/>
                          <w:sz w:val="20"/>
                          <w:szCs w:val="20"/>
                          <w:rPrChange w:id="300" w:author="Eduardo Diogo Francisco Nazário" w:date="2022-06-12T03:01:00Z">
                            <w:rPr>
                              <w:ins w:id="301" w:author="Eduardo Diogo Francisco Nazário" w:date="2022-06-12T02:55:00Z"/>
                              <w:color w:val="000000" w:themeColor="text1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302" w:author="Eduardo Diogo Francisco Nazário" w:date="2022-06-12T02:55:00Z">
                        <w:r w:rsidRPr="0057629C">
                          <w:rPr>
                            <w:color w:val="2F5496" w:themeColor="accent1" w:themeShade="BF"/>
                            <w:sz w:val="20"/>
                            <w:szCs w:val="20"/>
                            <w:rPrChange w:id="303" w:author="Eduardo Diogo Francisco Nazário" w:date="2022-06-12T03:01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# Passar dados para um </w:t>
                        </w:r>
                        <w:proofErr w:type="spellStart"/>
                        <w:r w:rsidRPr="0057629C">
                          <w:rPr>
                            <w:color w:val="2F5496" w:themeColor="accent1" w:themeShade="BF"/>
                            <w:sz w:val="20"/>
                            <w:szCs w:val="20"/>
                            <w:rPrChange w:id="304" w:author="Eduardo Diogo Francisco Nazário" w:date="2022-06-12T03:01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DataFrame</w:t>
                        </w:r>
                        <w:proofErr w:type="spellEnd"/>
                      </w:ins>
                    </w:p>
                    <w:p w14:paraId="5C01CAF3" w14:textId="77777777" w:rsidR="00EB6B15" w:rsidRPr="00EB6B15" w:rsidRDefault="00EB6B15" w:rsidP="00EB6B15">
                      <w:pPr>
                        <w:rPr>
                          <w:ins w:id="305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306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dados &lt;- </w:t>
                        </w:r>
                        <w:proofErr w:type="spellStart"/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data.frame</w:t>
                        </w:r>
                        <w:proofErr w:type="spellEnd"/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(N =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valor_n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MA =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mediaAmostrasN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ins>
                    </w:p>
                    <w:p w14:paraId="4BD3B759" w14:textId="77777777" w:rsidR="00EB6B15" w:rsidRPr="00EB6B15" w:rsidRDefault="00EB6B15" w:rsidP="00EB6B15">
                      <w:pPr>
                        <w:rPr>
                          <w:ins w:id="307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42DC0D4" w14:textId="77777777" w:rsidR="00EB6B15" w:rsidRPr="0057629C" w:rsidRDefault="00EB6B15" w:rsidP="00EB6B15">
                      <w:pPr>
                        <w:rPr>
                          <w:ins w:id="308" w:author="Eduardo Diogo Francisco Nazário" w:date="2022-06-12T02:55:00Z"/>
                          <w:color w:val="2F5496" w:themeColor="accent1" w:themeShade="BF"/>
                          <w:sz w:val="20"/>
                          <w:szCs w:val="20"/>
                          <w:rPrChange w:id="309" w:author="Eduardo Diogo Francisco Nazário" w:date="2022-06-12T03:01:00Z">
                            <w:rPr>
                              <w:ins w:id="310" w:author="Eduardo Diogo Francisco Nazário" w:date="2022-06-12T02:55:00Z"/>
                              <w:color w:val="000000" w:themeColor="text1"/>
                              <w:sz w:val="20"/>
                              <w:szCs w:val="20"/>
                            </w:rPr>
                          </w:rPrChange>
                        </w:rPr>
                      </w:pPr>
                      <w:ins w:id="311" w:author="Eduardo Diogo Francisco Nazário" w:date="2022-06-12T02:55:00Z">
                        <w:r w:rsidRPr="0057629C">
                          <w:rPr>
                            <w:color w:val="2F5496" w:themeColor="accent1" w:themeShade="BF"/>
                            <w:sz w:val="20"/>
                            <w:szCs w:val="20"/>
                            <w:rPrChange w:id="312" w:author="Eduardo Diogo Francisco Nazário" w:date="2022-06-12T03:01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# Gráfico</w:t>
                        </w:r>
                      </w:ins>
                    </w:p>
                    <w:p w14:paraId="3A4B4348" w14:textId="77777777" w:rsidR="00EB6B15" w:rsidRPr="00EB6B15" w:rsidRDefault="00EB6B15" w:rsidP="00EB6B15">
                      <w:pPr>
                        <w:rPr>
                          <w:ins w:id="313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ins w:id="314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ggplot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dados,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aes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(x = N, y = MA)) +</w:t>
                        </w:r>
                      </w:ins>
                    </w:p>
                    <w:p w14:paraId="47367E0F" w14:textId="79ABB88F" w:rsidR="00EB6B15" w:rsidRPr="00EB6B15" w:rsidRDefault="00EB6B15" w:rsidP="00EB6B15">
                      <w:pPr>
                        <w:rPr>
                          <w:ins w:id="315" w:author="Eduardo Diogo Francisco Nazário" w:date="2022-06-12T02:55:00Z"/>
                          <w:color w:val="000000" w:themeColor="text1"/>
                          <w:sz w:val="20"/>
                          <w:szCs w:val="20"/>
                        </w:rPr>
                      </w:pPr>
                      <w:ins w:id="316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geom_</w:t>
                        </w:r>
                        <w:proofErr w:type="gram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point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color = </w:t>
                        </w:r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17" w:author="Eduardo Diogo Francisco Nazário" w:date="2022-06-12T02:59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</w:t>
                        </w:r>
                        <w:proofErr w:type="spellStart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18" w:author="Eduardo Diogo Francisco Nazário" w:date="2022-06-12T02:59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orange</w:t>
                        </w:r>
                        <w:proofErr w:type="spellEnd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19" w:author="Eduardo Diogo Francisco Nazário" w:date="2022-06-12T02:59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</w:t>
                        </w:r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) +</w:t>
                        </w:r>
                      </w:ins>
                      <w:ins w:id="320" w:author="Eduardo Diogo Francisco Nazário" w:date="2022-06-12T03:01:00Z">
                        <w:r w:rsidR="005762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proofErr w:type="spellStart"/>
                      <w:ins w:id="321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abs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title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= </w:t>
                        </w:r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2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"Média da amplitude dos IC em função da dimensão da amostra (n)"</w:t>
                        </w:r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</w:ins>
                    </w:p>
                    <w:p w14:paraId="17C19607" w14:textId="77777777" w:rsidR="0057629C" w:rsidRDefault="00EB6B15" w:rsidP="0057629C">
                      <w:pPr>
                        <w:rPr>
                          <w:ins w:id="323" w:author="Eduardo Diogo Francisco Nazário" w:date="2022-06-12T03:03:00Z"/>
                          <w:color w:val="000000" w:themeColor="text1"/>
                          <w:sz w:val="20"/>
                          <w:szCs w:val="20"/>
                        </w:rPr>
                      </w:pPr>
                      <w:ins w:id="324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subtitle</w:t>
                        </w:r>
                        <w:proofErr w:type="spellEnd"/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= </w:t>
                        </w:r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5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"com 900 amostras com dimensão n </w:t>
                        </w:r>
                        <w:proofErr w:type="gramStart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6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e</w:t>
                        </w:r>
                        <w:proofErr w:type="gramEnd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7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8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X~Exp</w:t>
                        </w:r>
                        <w:proofErr w:type="spellEnd"/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29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(λ=0.7)"</w:t>
                        </w:r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</w:ins>
                      <w:ins w:id="330" w:author="Eduardo Diogo Francisco Nazário" w:date="2022-06-12T03:03:00Z">
                        <w:r w:rsidR="005762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331" w:author="Eduardo Diogo Francisco Nazário" w:date="2022-06-12T02:55:00Z"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y = </w:t>
                        </w:r>
                        <w:r w:rsidRPr="00EB6B15">
                          <w:rPr>
                            <w:color w:val="538135" w:themeColor="accent6" w:themeShade="BF"/>
                            <w:sz w:val="20"/>
                            <w:szCs w:val="20"/>
                            <w:rPrChange w:id="332" w:author="Eduardo Diogo Francisco Nazário" w:date="2022-06-12T02:58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"Média da Amplitude dos IC"</w:t>
                        </w:r>
                        <w:r w:rsidRPr="00EB6B1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</w:ins>
                    </w:p>
                    <w:p w14:paraId="567BF3EC" w14:textId="23B418C8" w:rsidR="006C0C78" w:rsidRPr="0057629C" w:rsidDel="00B23011" w:rsidRDefault="0057629C" w:rsidP="0057629C">
                      <w:pPr>
                        <w:rPr>
                          <w:del w:id="333" w:author="Eduardo Diogo Francisco Nazário" w:date="2022-06-12T01:44:00Z"/>
                          <w:color w:val="000000" w:themeColor="text1"/>
                          <w:sz w:val="20"/>
                          <w:szCs w:val="20"/>
                          <w:lang w:val="en-US"/>
                          <w:rPrChange w:id="334" w:author="Eduardo Diogo Francisco Nazário" w:date="2022-06-12T03:03:00Z">
                            <w:rPr>
                              <w:del w:id="335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36" w:author="Eduardo Diogo Francisco Nazário" w:date="2022-06-12T03:03:00Z">
                          <w:pPr/>
                        </w:pPrChange>
                      </w:pPr>
                      <w:ins w:id="337" w:author="Eduardo Diogo Francisco Nazário" w:date="2022-06-12T03:03:00Z">
                        <w:r w:rsidRPr="0057629C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38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      </w:t>
                        </w:r>
                      </w:ins>
                      <w:ins w:id="339" w:author="Eduardo Diogo Francisco Nazário" w:date="2022-06-12T02:55:00Z">
                        <w:r w:rsidR="00EB6B15" w:rsidRPr="0057629C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40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x = </w:t>
                        </w:r>
                        <w:r w:rsidR="00EB6B15" w:rsidRPr="0057629C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41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</w:t>
                        </w:r>
                        <w:proofErr w:type="spellStart"/>
                        <w:r w:rsidR="00EB6B15" w:rsidRPr="0057629C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42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Tamanho</w:t>
                        </w:r>
                        <w:proofErr w:type="spellEnd"/>
                        <w:r w:rsidR="00EB6B15" w:rsidRPr="0057629C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43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da </w:t>
                        </w:r>
                        <w:proofErr w:type="spellStart"/>
                        <w:r w:rsidR="00EB6B15" w:rsidRPr="0057629C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44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Amostra</w:t>
                        </w:r>
                        <w:proofErr w:type="spellEnd"/>
                        <w:r w:rsidR="00EB6B15" w:rsidRPr="0057629C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45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</w:t>
                        </w:r>
                        <w:r w:rsidR="00EB6B15" w:rsidRPr="0057629C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46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) +</w:t>
                        </w:r>
                      </w:ins>
                      <w:ins w:id="347" w:author="Eduardo Diogo Francisco Nazário" w:date="2022-06-12T03:03:00Z">
                        <w:r w:rsidRPr="0057629C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48" w:author="Eduardo Diogo Francisco Nazário" w:date="2022-06-12T03:03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proofErr w:type="gramStart"/>
                      <w:ins w:id="349" w:author="Eduardo Diogo Francisco Nazário" w:date="2022-06-12T02:55:00Z"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0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theme(</w:t>
                        </w:r>
                        <w:proofErr w:type="spellStart"/>
                        <w:proofErr w:type="gramEnd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1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plot.subtitle</w:t>
                        </w:r>
                        <w:proofErr w:type="spellEnd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2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=</w:t>
                        </w:r>
                        <w:proofErr w:type="spellStart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3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element_text</w:t>
                        </w:r>
                        <w:proofErr w:type="spellEnd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4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 xml:space="preserve">(size=10, </w:t>
                        </w:r>
                        <w:proofErr w:type="spellStart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5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hjust</w:t>
                        </w:r>
                        <w:proofErr w:type="spellEnd"/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6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=0.03, color=</w:t>
                        </w:r>
                        <w:r w:rsidR="00EB6B15" w:rsidRPr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357" w:author="Eduardo Diogo Francisco Nazário" w:date="2022-06-12T02:57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"#808080"</w:t>
                        </w:r>
                        <w:r w:rsidR="00EB6B15" w:rsidRPr="00EB6B15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  <w:rPrChange w:id="358" w:author="Eduardo Diogo Francisco Nazário" w:date="2022-06-12T02:55:00Z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PrChange>
                          </w:rPr>
                          <w:t>))</w:t>
                        </w:r>
                      </w:ins>
                      <w:del w:id="359" w:author="Eduardo Diogo Francisco Nazário" w:date="2022-06-12T01:44:00Z"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="006C0C78"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A02524E" w:rsidR="006C0C78" w:rsidDel="00B23011" w:rsidRDefault="006C0C78" w:rsidP="0057629C">
                      <w:pPr>
                        <w:rPr>
                          <w:del w:id="36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61" w:author="Eduardo Diogo Francisco Nazário" w:date="2022-06-12T03:03:00Z">
                          <w:pPr/>
                        </w:pPrChange>
                      </w:pPr>
                    </w:p>
                    <w:p w14:paraId="228C4A17" w14:textId="0501B49D" w:rsidR="008001FA" w:rsidRPr="00E16999" w:rsidDel="00B23011" w:rsidRDefault="008001FA" w:rsidP="0057629C">
                      <w:pPr>
                        <w:rPr>
                          <w:del w:id="36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363" w:author="Eduardo Diogo Francisco Nazário" w:date="2022-06-10T22:44:00Z">
                            <w:rPr>
                              <w:del w:id="364" w:author="Eduardo Diogo Francisco Nazário" w:date="2022-06-12T01:44:00Z"/>
                              <w:sz w:val="20"/>
                              <w:szCs w:val="20"/>
                            </w:rPr>
                          </w:rPrChange>
                        </w:rPr>
                        <w:pPrChange w:id="365" w:author="Eduardo Diogo Francisco Nazário" w:date="2022-06-12T03:03:00Z">
                          <w:pPr/>
                        </w:pPrChange>
                      </w:pPr>
                      <w:del w:id="366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rPrChange w:id="367" w:author="Eduardo Diogo Francisco Nazário" w:date="2022-06-10T22:4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743FDED8" w:rsidR="006C0C78" w:rsidRPr="006C0C78" w:rsidDel="00B23011" w:rsidRDefault="006C0C78" w:rsidP="0057629C">
                      <w:pPr>
                        <w:rPr>
                          <w:del w:id="36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69" w:author="Eduardo Diogo Francisco Nazário" w:date="2022-06-12T03:03:00Z">
                          <w:pPr/>
                        </w:pPrChange>
                      </w:pPr>
                      <w:del w:id="37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5A79520D" w:rsidR="006C0C78" w:rsidRPr="006C0C78" w:rsidDel="00B23011" w:rsidRDefault="006C0C78" w:rsidP="0057629C">
                      <w:pPr>
                        <w:rPr>
                          <w:del w:id="37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72" w:author="Eduardo Diogo Francisco Nazário" w:date="2022-06-12T03:03:00Z">
                          <w:pPr/>
                        </w:pPrChange>
                      </w:pPr>
                      <w:del w:id="373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7B4DADB6" w:rsidR="006C0C78" w:rsidRPr="006C0C78" w:rsidDel="00B23011" w:rsidRDefault="006C0C78" w:rsidP="0057629C">
                      <w:pPr>
                        <w:rPr>
                          <w:del w:id="37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75" w:author="Eduardo Diogo Francisco Nazário" w:date="2022-06-12T03:03:00Z">
                          <w:pPr/>
                        </w:pPrChange>
                      </w:pPr>
                    </w:p>
                    <w:p w14:paraId="29961280" w14:textId="2E55E43A" w:rsidR="006C0C78" w:rsidRPr="00E16999" w:rsidDel="00B23011" w:rsidRDefault="006C0C78" w:rsidP="0057629C">
                      <w:pPr>
                        <w:rPr>
                          <w:del w:id="37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77" w:author="Eduardo Diogo Francisco Nazário" w:date="2022-06-10T22:44:00Z">
                            <w:rPr>
                              <w:del w:id="37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79" w:author="Eduardo Diogo Francisco Nazário" w:date="2022-06-12T03:03:00Z">
                          <w:pPr/>
                        </w:pPrChange>
                      </w:pPr>
                      <w:del w:id="380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81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648C5793" w:rsidR="006C0C78" w:rsidDel="00B23011" w:rsidRDefault="006C0C78" w:rsidP="0057629C">
                      <w:pPr>
                        <w:rPr>
                          <w:del w:id="38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83" w:author="Eduardo Diogo Francisco Nazário" w:date="2022-06-12T03:03:00Z">
                          <w:pPr/>
                        </w:pPrChange>
                      </w:pPr>
                      <w:del w:id="384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1E3E5F7A" w:rsidR="006C0C78" w:rsidRPr="006C0C78" w:rsidDel="00B23011" w:rsidRDefault="006C0C78" w:rsidP="0057629C">
                      <w:pPr>
                        <w:rPr>
                          <w:del w:id="38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86" w:author="Eduardo Diogo Francisco Nazário" w:date="2022-06-12T03:03:00Z">
                          <w:pPr/>
                        </w:pPrChange>
                      </w:pPr>
                      <w:del w:id="387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3EA44D4" w:rsidR="006C0C78" w:rsidRPr="00B23011" w:rsidDel="00B23011" w:rsidRDefault="006C0C78" w:rsidP="0057629C">
                      <w:pPr>
                        <w:rPr>
                          <w:del w:id="388" w:author="Eduardo Diogo Francisco Nazário" w:date="2022-06-12T01:44:00Z"/>
                          <w:sz w:val="20"/>
                          <w:szCs w:val="20"/>
                          <w:rPrChange w:id="389" w:author="Eduardo Diogo Francisco Nazário" w:date="2022-06-12T01:44:00Z">
                            <w:rPr>
                              <w:del w:id="390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91" w:author="Eduardo Diogo Francisco Nazário" w:date="2022-06-12T03:03:00Z">
                          <w:pPr/>
                        </w:pPrChange>
                      </w:pPr>
                      <w:del w:id="392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3F3DC54A" w:rsidR="006C0C78" w:rsidRPr="006C0C78" w:rsidDel="00B23011" w:rsidRDefault="006C0C78" w:rsidP="0057629C">
                      <w:pPr>
                        <w:rPr>
                          <w:del w:id="393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94" w:author="Eduardo Diogo Francisco Nazário" w:date="2022-06-12T03:03:00Z">
                          <w:pPr/>
                        </w:pPrChange>
                      </w:pPr>
                      <w:del w:id="395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3FC67176" w:rsidR="006C0C78" w:rsidRPr="006C0C78" w:rsidDel="00B23011" w:rsidRDefault="006C0C78" w:rsidP="0057629C">
                      <w:pPr>
                        <w:rPr>
                          <w:del w:id="39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97" w:author="Eduardo Diogo Francisco Nazário" w:date="2022-06-12T03:03:00Z">
                          <w:pPr/>
                        </w:pPrChange>
                      </w:pPr>
                    </w:p>
                    <w:p w14:paraId="6BFB8132" w14:textId="62CD39DA" w:rsidR="006C0C78" w:rsidRPr="00E16999" w:rsidDel="00B23011" w:rsidRDefault="006C0C78" w:rsidP="0057629C">
                      <w:pPr>
                        <w:rPr>
                          <w:del w:id="398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99" w:author="Eduardo Diogo Francisco Nazário" w:date="2022-06-10T22:44:00Z">
                            <w:rPr>
                              <w:del w:id="400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401" w:author="Eduardo Diogo Francisco Nazário" w:date="2022-06-12T03:03:00Z">
                          <w:pPr/>
                        </w:pPrChange>
                      </w:pPr>
                      <w:del w:id="402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403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678707CA" w:rsidR="008001FA" w:rsidDel="00B23011" w:rsidRDefault="006C0C78" w:rsidP="0057629C">
                      <w:pPr>
                        <w:rPr>
                          <w:del w:id="40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05" w:author="Eduardo Diogo Francisco Nazário" w:date="2022-06-12T03:03:00Z">
                          <w:pPr/>
                        </w:pPrChange>
                      </w:pPr>
                      <w:del w:id="406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568F4A5C" w:rsidR="006C0C78" w:rsidRPr="006C0C78" w:rsidDel="00B23011" w:rsidRDefault="008001FA" w:rsidP="0057629C">
                      <w:pPr>
                        <w:rPr>
                          <w:del w:id="407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08" w:author="Eduardo Diogo Francisco Nazário" w:date="2022-06-12T03:03:00Z">
                          <w:pPr/>
                        </w:pPrChange>
                      </w:pPr>
                      <w:del w:id="409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605B09F" w:rsidR="006C0C78" w:rsidRPr="006C0C78" w:rsidDel="00B23011" w:rsidRDefault="006C0C78" w:rsidP="0057629C">
                      <w:pPr>
                        <w:rPr>
                          <w:del w:id="41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11" w:author="Eduardo Diogo Francisco Nazário" w:date="2022-06-12T03:03:00Z">
                          <w:pPr/>
                        </w:pPrChange>
                      </w:pPr>
                      <w:del w:id="412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BAA7AF" w:rsidR="006C0C78" w:rsidRPr="006C0C78" w:rsidDel="00B23011" w:rsidRDefault="006C0C78" w:rsidP="0057629C">
                      <w:pPr>
                        <w:rPr>
                          <w:del w:id="413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14" w:author="Eduardo Diogo Francisco Nazário" w:date="2022-06-12T03:03:00Z">
                          <w:pPr/>
                        </w:pPrChange>
                      </w:pPr>
                      <w:del w:id="415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6DBFA9E1" w:rsidR="006C0C78" w:rsidRPr="006C0C78" w:rsidDel="00B23011" w:rsidRDefault="006C0C78" w:rsidP="0057629C">
                      <w:pPr>
                        <w:rPr>
                          <w:del w:id="41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17" w:author="Eduardo Diogo Francisco Nazário" w:date="2022-06-12T03:03:00Z">
                          <w:pPr/>
                        </w:pPrChange>
                      </w:pPr>
                    </w:p>
                    <w:p w14:paraId="75CBEED5" w14:textId="2CADFA0F" w:rsidR="006C0C78" w:rsidRPr="00E16999" w:rsidDel="00B23011" w:rsidRDefault="006C0C78" w:rsidP="0057629C">
                      <w:pPr>
                        <w:rPr>
                          <w:del w:id="418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419" w:author="Eduardo Diogo Francisco Nazário" w:date="2022-06-10T22:44:00Z">
                            <w:rPr>
                              <w:del w:id="420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421" w:author="Eduardo Diogo Francisco Nazário" w:date="2022-06-12T03:03:00Z">
                          <w:pPr/>
                        </w:pPrChange>
                      </w:pPr>
                      <w:del w:id="422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423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0E93E2AB" w:rsidR="006C0C78" w:rsidRPr="006C0C78" w:rsidDel="00B23011" w:rsidRDefault="006C0C78" w:rsidP="0057629C">
                      <w:pPr>
                        <w:rPr>
                          <w:del w:id="42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25" w:author="Eduardo Diogo Francisco Nazário" w:date="2022-06-12T03:03:00Z">
                          <w:pPr/>
                        </w:pPrChange>
                      </w:pPr>
                      <w:del w:id="426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618D868A" w:rsidR="006C0C78" w:rsidRPr="006C0C78" w:rsidDel="00B23011" w:rsidRDefault="006C0C78" w:rsidP="0057629C">
                      <w:pPr>
                        <w:rPr>
                          <w:del w:id="427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28" w:author="Eduardo Diogo Francisco Nazário" w:date="2022-06-12T03:03:00Z">
                          <w:pPr/>
                        </w:pPrChange>
                      </w:pPr>
                      <w:del w:id="429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0D6F3A19" w:rsidR="006C0C78" w:rsidRPr="006C0C78" w:rsidDel="00B23011" w:rsidRDefault="006C0C78" w:rsidP="0057629C">
                      <w:pPr>
                        <w:rPr>
                          <w:del w:id="43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31" w:author="Eduardo Diogo Francisco Nazário" w:date="2022-06-12T03:03:00Z">
                          <w:pPr/>
                        </w:pPrChange>
                      </w:pPr>
                    </w:p>
                    <w:p w14:paraId="144C4E83" w14:textId="4FE6825D" w:rsidR="006C0C78" w:rsidRPr="00E16999" w:rsidDel="00B23011" w:rsidRDefault="006C0C78" w:rsidP="0057629C">
                      <w:pPr>
                        <w:rPr>
                          <w:del w:id="43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433" w:author="Eduardo Diogo Francisco Nazário" w:date="2022-06-10T22:44:00Z">
                            <w:rPr>
                              <w:del w:id="434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435" w:author="Eduardo Diogo Francisco Nazário" w:date="2022-06-12T03:03:00Z">
                          <w:pPr/>
                        </w:pPrChange>
                      </w:pPr>
                      <w:del w:id="436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437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3F5BE60F" w:rsidR="006C0C78" w:rsidRPr="006C0C78" w:rsidDel="00B23011" w:rsidRDefault="006C0C78" w:rsidP="0057629C">
                      <w:pPr>
                        <w:rPr>
                          <w:del w:id="43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39" w:author="Eduardo Diogo Francisco Nazário" w:date="2022-06-12T03:03:00Z">
                          <w:pPr/>
                        </w:pPrChange>
                      </w:pPr>
                      <w:del w:id="44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6E7CFD" w:rsidR="00960B61" w:rsidRPr="006C0C78" w:rsidRDefault="008001FA" w:rsidP="0057629C">
                      <w:pPr>
                        <w:rPr>
                          <w:sz w:val="20"/>
                          <w:szCs w:val="20"/>
                          <w:lang w:val="en-PT"/>
                        </w:rPr>
                        <w:pPrChange w:id="441" w:author="Eduardo Diogo Francisco Nazário" w:date="2022-06-12T03:03:00Z">
                          <w:pPr>
                            <w:ind w:left="100"/>
                          </w:pPr>
                        </w:pPrChange>
                      </w:pPr>
                      <w:del w:id="442" w:author="Eduardo Diogo Francisco Nazário" w:date="2022-06-12T01:44:00Z"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443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444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1FE2DAF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54BA0739" w:rsidR="00317FEE" w:rsidRDefault="008001FA">
      <w:pPr>
        <w:rPr>
          <w:b/>
          <w:bCs/>
          <w:sz w:val="28"/>
          <w:szCs w:val="28"/>
          <w:u w:val="single"/>
        </w:rPr>
      </w:pPr>
      <w:del w:id="445" w:author="Eduardo Diogo Francisco Nazário" w:date="2022-06-12T01:50:00Z">
        <w:r w:rsidRPr="008001FA" w:rsidDel="00B6105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363E70EB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68E694B6" w:rsidR="00794579" w:rsidDel="00D20B8B" w:rsidRDefault="008571A2" w:rsidP="00D20B8B">
      <w:pPr>
        <w:rPr>
          <w:del w:id="446" w:author="Eduardo Diogo Francisco Nazário" w:date="2022-06-12T01:51:00Z"/>
          <w:b/>
          <w:bCs/>
          <w:sz w:val="28"/>
          <w:szCs w:val="28"/>
          <w:u w:val="single"/>
        </w:rPr>
      </w:pPr>
      <w:ins w:id="447" w:author="Eduardo Diogo Francisco Nazário" w:date="2022-06-12T03:34:00Z"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0E3FCD4" wp14:editId="350B8D65">
                  <wp:simplePos x="0" y="0"/>
                  <wp:positionH relativeFrom="column">
                    <wp:posOffset>4998720</wp:posOffset>
                  </wp:positionH>
                  <wp:positionV relativeFrom="paragraph">
                    <wp:posOffset>69850</wp:posOffset>
                  </wp:positionV>
                  <wp:extent cx="1613535" cy="1788160"/>
                  <wp:effectExtent l="0" t="0" r="12065" b="1524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13535" cy="178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4DA85" w14:textId="1CC220A3" w:rsidR="008571A2" w:rsidRDefault="00637B92" w:rsidP="00637B92">
                              <w:pPr>
                                <w:jc w:val="center"/>
                                <w:rPr>
                                  <w:ins w:id="448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ins w:id="449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Parâmetros</w:t>
                                </w:r>
                              </w:ins>
                              <w:ins w:id="450" w:author="Eduardo Diogo Francisco Nazário" w:date="2022-06-12T03:35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PrChange w:id="451" w:author="Eduardo Diogo Francisco Nazário" w:date="2022-06-12T03:35:00Z">
                                      <w:rPr/>
                                    </w:rPrChange>
                                  </w:rPr>
                                  <w:t xml:space="preserve"> do </w:t>
                                </w:r>
                              </w:ins>
                              <w:ins w:id="452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Exercício</w:t>
                                </w:r>
                              </w:ins>
                            </w:p>
                            <w:p w14:paraId="5E6AD5AB" w14:textId="57FB0C26" w:rsidR="00637B92" w:rsidRDefault="00637B92" w:rsidP="00637B92">
                              <w:pPr>
                                <w:jc w:val="center"/>
                                <w:rPr>
                                  <w:ins w:id="453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15BBB7D" w14:textId="77777777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54" w:author="Eduardo Diogo Francisco Nazário" w:date="2022-06-12T03:40:00Z"/>
                                  <w:b/>
                                  <w:bCs/>
                                </w:rPr>
                              </w:pPr>
                              <w:ins w:id="455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Semente = </w:t>
                                </w:r>
                                <w:r w:rsidRPr="00637B92">
                                  <w:rPr>
                                    <w:rPrChange w:id="456" w:author="Eduardo Diogo Francisco Nazário" w:date="2022-06-12T03:40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>285</w:t>
                                </w:r>
                              </w:ins>
                            </w:p>
                            <w:p w14:paraId="63648FD4" w14:textId="4CE2BC39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57" w:author="Eduardo Diogo Francisco Nazário" w:date="2022-06-12T03:37:00Z"/>
                                  <w:b/>
                                  <w:bCs/>
                                </w:rPr>
                              </w:pPr>
                              <w:ins w:id="458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m = </w:t>
                                </w:r>
                                <w:r w:rsidRPr="00637B92">
                                  <w:rPr>
                                    <w:rPrChange w:id="459" w:author="Eduardo Diogo Francisco Nazário" w:date="2022-06-12T03:40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>900</w:t>
                                </w:r>
                              </w:ins>
                            </w:p>
                            <w:p w14:paraId="66D1F6F7" w14:textId="06566EE9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60" w:author="Eduardo Diogo Francisco Nazário" w:date="2022-06-12T03:38:00Z"/>
                                  <w:b/>
                                  <w:bCs/>
                                </w:rPr>
                              </w:pPr>
                              <w:proofErr w:type="gramStart"/>
                              <w:ins w:id="461" w:author="Eduardo Diogo Francisco Nazário" w:date="2022-06-12T03:37:00Z">
                                <w:r w:rsidRPr="00637B92">
                                  <w:rPr>
                                    <w:b/>
                                    <w:bCs/>
                                  </w:rPr>
                                  <w:t>λ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 =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462" w:author="Eduardo Diogo Francisco Nazário" w:date="2022-06-12T03:38:00Z">
                                <w:r w:rsidRPr="00637B92">
                                  <w:rPr>
                                    <w:rPrChange w:id="463" w:author="Eduardo Diogo Francisco Nazário" w:date="2022-06-12T03:40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>0.7</w:t>
                                </w:r>
                              </w:ins>
                            </w:p>
                            <w:p w14:paraId="3CE98AC1" w14:textId="19998519" w:rsidR="00637B92" w:rsidRP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rPrChange w:id="464" w:author="Eduardo Diogo Francisco Nazário" w:date="2022-06-12T03:37:00Z">
                                    <w:rPr/>
                                  </w:rPrChange>
                                </w:rPr>
                                <w:pPrChange w:id="465" w:author="Eduardo Diogo Francisco Nazário" w:date="2022-06-12T03:37:00Z">
                                  <w:pPr/>
                                </w:pPrChange>
                              </w:pPr>
                              <w:ins w:id="466" w:author="Eduardo Diogo Francisco Nazário" w:date="2022-06-12T03:38:00Z">
                                <w:r>
                                  <w:rPr>
                                    <w:b/>
                                    <w:bCs/>
                                  </w:rPr>
                                  <w:t>(1-</w:t>
                                </w:r>
                              </w:ins>
                              <w:ins w:id="467" w:author="Eduardo Diogo Francisco Nazário" w:date="2022-06-12T03:39:00Z">
                                <w:r w:rsidRPr="00637B92"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</w:rPr>
                                  <w:t>𝛼</w:t>
                                </w:r>
                                <w: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</w:rPr>
                                  <w:t xml:space="preserve">) = </w:t>
                                </w:r>
                                <w:r w:rsidRPr="00637B92">
                                  <w:rPr>
                                    <w:rFonts w:ascii="Cambria Math" w:hAnsi="Cambria Math" w:cs="Cambria Math"/>
                                    <w:rPrChange w:id="468" w:author="Eduardo Diogo Francisco Nazário" w:date="2022-06-12T03:40:00Z"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</w:rPr>
                                    </w:rPrChange>
                                  </w:rPr>
                                  <w:t>0.99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0E3FCD4" id="Text Box 7" o:spid="_x0000_s1027" type="#_x0000_t202" style="position:absolute;margin-left:393.6pt;margin-top:5.5pt;width:127.05pt;height:1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" fillcolor="white [3201]" strokeweight=".5pt">
                  <v:textbox>
                    <w:txbxContent>
                      <w:p w14:paraId="3AA4DA85" w14:textId="1CC220A3" w:rsidR="008571A2" w:rsidRDefault="00637B92" w:rsidP="00637B92">
                        <w:pPr>
                          <w:jc w:val="center"/>
                          <w:rPr>
                            <w:ins w:id="469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  <w:ins w:id="470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Parâmetros</w:t>
                          </w:r>
                        </w:ins>
                        <w:ins w:id="471" w:author="Eduardo Diogo Francisco Nazário" w:date="2022-06-12T03:35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  <w:rPrChange w:id="472" w:author="Eduardo Diogo Francisco Nazário" w:date="2022-06-12T03:35:00Z">
                                <w:rPr/>
                              </w:rPrChange>
                            </w:rPr>
                            <w:t xml:space="preserve"> do </w:t>
                          </w:r>
                        </w:ins>
                        <w:ins w:id="473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Exercício</w:t>
                          </w:r>
                        </w:ins>
                      </w:p>
                      <w:p w14:paraId="5E6AD5AB" w14:textId="57FB0C26" w:rsidR="00637B92" w:rsidRDefault="00637B92" w:rsidP="00637B92">
                        <w:pPr>
                          <w:jc w:val="center"/>
                          <w:rPr>
                            <w:ins w:id="474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15BBB7D" w14:textId="77777777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75" w:author="Eduardo Diogo Francisco Nazário" w:date="2022-06-12T03:40:00Z"/>
                            <w:b/>
                            <w:bCs/>
                          </w:rPr>
                        </w:pPr>
                        <w:ins w:id="476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Semente = </w:t>
                          </w:r>
                          <w:r w:rsidRPr="00637B92">
                            <w:rPr>
                              <w:rPrChange w:id="477" w:author="Eduardo Diogo Francisco Nazário" w:date="2022-06-12T03:40:00Z">
                                <w:rPr>
                                  <w:b/>
                                  <w:bCs/>
                                </w:rPr>
                              </w:rPrChange>
                            </w:rPr>
                            <w:t>285</w:t>
                          </w:r>
                        </w:ins>
                      </w:p>
                      <w:p w14:paraId="63648FD4" w14:textId="4CE2BC39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78" w:author="Eduardo Diogo Francisco Nazário" w:date="2022-06-12T03:37:00Z"/>
                            <w:b/>
                            <w:bCs/>
                          </w:rPr>
                        </w:pPr>
                        <w:ins w:id="479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m = </w:t>
                          </w:r>
                          <w:r w:rsidRPr="00637B92">
                            <w:rPr>
                              <w:rPrChange w:id="480" w:author="Eduardo Diogo Francisco Nazário" w:date="2022-06-12T03:40:00Z">
                                <w:rPr>
                                  <w:b/>
                                  <w:bCs/>
                                </w:rPr>
                              </w:rPrChange>
                            </w:rPr>
                            <w:t>900</w:t>
                          </w:r>
                        </w:ins>
                      </w:p>
                      <w:p w14:paraId="66D1F6F7" w14:textId="06566EE9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81" w:author="Eduardo Diogo Francisco Nazário" w:date="2022-06-12T03:38:00Z"/>
                            <w:b/>
                            <w:bCs/>
                          </w:rPr>
                        </w:pPr>
                        <w:proofErr w:type="gramStart"/>
                        <w:ins w:id="482" w:author="Eduardo Diogo Francisco Nazário" w:date="2022-06-12T03:37:00Z">
                          <w:r w:rsidRPr="00637B92">
                            <w:rPr>
                              <w:b/>
                              <w:bCs/>
                            </w:rPr>
                            <w:t>λ</w:t>
                          </w:r>
                          <w:r>
                            <w:rPr>
                              <w:b/>
                              <w:bCs/>
                            </w:rPr>
                            <w:t xml:space="preserve">  =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483" w:author="Eduardo Diogo Francisco Nazário" w:date="2022-06-12T03:38:00Z">
                          <w:r w:rsidRPr="00637B92">
                            <w:rPr>
                              <w:rPrChange w:id="484" w:author="Eduardo Diogo Francisco Nazário" w:date="2022-06-12T03:40:00Z">
                                <w:rPr>
                                  <w:b/>
                                  <w:bCs/>
                                </w:rPr>
                              </w:rPrChange>
                            </w:rPr>
                            <w:t>0.7</w:t>
                          </w:r>
                        </w:ins>
                      </w:p>
                      <w:p w14:paraId="3CE98AC1" w14:textId="19998519" w:rsidR="00637B92" w:rsidRP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rPrChange w:id="485" w:author="Eduardo Diogo Francisco Nazário" w:date="2022-06-12T03:37:00Z">
                              <w:rPr/>
                            </w:rPrChange>
                          </w:rPr>
                          <w:pPrChange w:id="486" w:author="Eduardo Diogo Francisco Nazário" w:date="2022-06-12T03:37:00Z">
                            <w:pPr/>
                          </w:pPrChange>
                        </w:pPr>
                        <w:ins w:id="487" w:author="Eduardo Diogo Francisco Nazário" w:date="2022-06-12T03:38:00Z">
                          <w:r>
                            <w:rPr>
                              <w:b/>
                              <w:bCs/>
                            </w:rPr>
                            <w:t>(1-</w:t>
                          </w:r>
                        </w:ins>
                        <w:ins w:id="488" w:author="Eduardo Diogo Francisco Nazário" w:date="2022-06-12T03:39:00Z">
                          <w:r w:rsidRPr="00637B92">
                            <w:rPr>
                              <w:rFonts w:ascii="Cambria Math" w:hAnsi="Cambria Math" w:cs="Cambria Math"/>
                              <w:b/>
                              <w:bCs/>
                            </w:rPr>
                            <w:t>𝛼</w:t>
                          </w:r>
                          <w:r>
                            <w:rPr>
                              <w:rFonts w:ascii="Cambria Math" w:hAnsi="Cambria Math" w:cs="Cambria Math"/>
                              <w:b/>
                              <w:bCs/>
                            </w:rPr>
                            <w:t xml:space="preserve">) = </w:t>
                          </w:r>
                          <w:r w:rsidRPr="00637B92">
                            <w:rPr>
                              <w:rFonts w:ascii="Cambria Math" w:hAnsi="Cambria Math" w:cs="Cambria Math"/>
                              <w:rPrChange w:id="489" w:author="Eduardo Diogo Francisco Nazário" w:date="2022-06-12T03:40:00Z">
                                <w:rPr>
                                  <w:rFonts w:ascii="Cambria Math" w:hAnsi="Cambria Math" w:cs="Cambria Math"/>
                                  <w:b/>
                                  <w:bCs/>
                                </w:rPr>
                              </w:rPrChange>
                            </w:rPr>
                            <w:t>0.99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90" w:author="Eduardo Diogo Francisco Nazário" w:date="2022-06-12T03:15:00Z">
        <w:r w:rsidR="00877E78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4384" behindDoc="0" locked="0" layoutInCell="1" allowOverlap="1" wp14:anchorId="18009EC6" wp14:editId="06B7743F">
              <wp:simplePos x="0" y="0"/>
              <wp:positionH relativeFrom="column">
                <wp:posOffset>60960</wp:posOffset>
              </wp:positionH>
              <wp:positionV relativeFrom="paragraph">
                <wp:posOffset>69850</wp:posOffset>
              </wp:positionV>
              <wp:extent cx="4754880" cy="1838960"/>
              <wp:effectExtent l="0" t="0" r="0" b="2540"/>
              <wp:wrapSquare wrapText="bothSides"/>
              <wp:docPr id="6" name="Picture 6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hart&#10;&#10;Description automatically generated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4880" cy="183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A06D69C" w14:textId="4E1ADC5F" w:rsidR="00D20B8B" w:rsidRDefault="00D20B8B">
      <w:pPr>
        <w:rPr>
          <w:ins w:id="491" w:author="Eduardo Diogo Francisco Nazário" w:date="2022-06-12T03:07:00Z"/>
          <w:b/>
          <w:bCs/>
          <w:sz w:val="28"/>
          <w:szCs w:val="28"/>
          <w:u w:val="single"/>
        </w:rPr>
      </w:pPr>
    </w:p>
    <w:p w14:paraId="73B376B3" w14:textId="5131864D" w:rsidR="00D20B8B" w:rsidRDefault="00D20B8B">
      <w:pPr>
        <w:rPr>
          <w:ins w:id="492" w:author="Eduardo Diogo Francisco Nazário" w:date="2022-06-12T03:07:00Z"/>
          <w:b/>
          <w:bCs/>
          <w:sz w:val="28"/>
          <w:szCs w:val="28"/>
          <w:u w:val="single"/>
        </w:rPr>
      </w:pPr>
    </w:p>
    <w:p w14:paraId="2E1C9CEF" w14:textId="0AA0E95D" w:rsidR="00D20B8B" w:rsidRDefault="00D20B8B" w:rsidP="00D20B8B">
      <w:pPr>
        <w:rPr>
          <w:ins w:id="493" w:author="Eduardo Diogo Francisco Nazário" w:date="2022-06-12T03:07:00Z"/>
          <w:b/>
          <w:bCs/>
          <w:sz w:val="28"/>
          <w:szCs w:val="28"/>
          <w:u w:val="single"/>
        </w:rPr>
      </w:pPr>
    </w:p>
    <w:p w14:paraId="0A82223C" w14:textId="62FFC5C3" w:rsidR="00D20B8B" w:rsidRDefault="00D20B8B" w:rsidP="00D20B8B">
      <w:pPr>
        <w:rPr>
          <w:ins w:id="494" w:author="Eduardo Diogo Francisco Nazário" w:date="2022-06-12T03:07:00Z"/>
          <w:b/>
          <w:bCs/>
          <w:sz w:val="28"/>
          <w:szCs w:val="28"/>
          <w:u w:val="single"/>
        </w:rPr>
      </w:pPr>
    </w:p>
    <w:p w14:paraId="581141F3" w14:textId="2314C1E9" w:rsidR="00D20B8B" w:rsidRDefault="00D20B8B" w:rsidP="00D20B8B">
      <w:pPr>
        <w:rPr>
          <w:ins w:id="495" w:author="Eduardo Diogo Francisco Nazário" w:date="2022-06-12T03:10:00Z"/>
          <w:b/>
          <w:bCs/>
          <w:sz w:val="28"/>
          <w:szCs w:val="28"/>
          <w:u w:val="single"/>
        </w:rPr>
      </w:pPr>
    </w:p>
    <w:p w14:paraId="3A31036E" w14:textId="226CF8F8" w:rsidR="00572631" w:rsidRDefault="00572631" w:rsidP="00D20B8B">
      <w:pPr>
        <w:rPr>
          <w:ins w:id="496" w:author="Eduardo Diogo Francisco Nazário" w:date="2022-06-12T03:07:00Z"/>
          <w:b/>
          <w:bCs/>
          <w:sz w:val="28"/>
          <w:szCs w:val="28"/>
          <w:u w:val="single"/>
        </w:rPr>
      </w:pPr>
    </w:p>
    <w:p w14:paraId="03F1F9D1" w14:textId="6E60B616" w:rsidR="00D20B8B" w:rsidRDefault="00D20B8B" w:rsidP="00D20B8B">
      <w:pPr>
        <w:rPr>
          <w:ins w:id="497" w:author="Eduardo Diogo Francisco Nazário" w:date="2022-06-12T03:07:00Z"/>
          <w:b/>
          <w:bCs/>
          <w:sz w:val="28"/>
          <w:szCs w:val="28"/>
          <w:u w:val="single"/>
        </w:rPr>
      </w:pPr>
    </w:p>
    <w:p w14:paraId="5AF53557" w14:textId="12AE51A4" w:rsidR="00877E78" w:rsidRDefault="00877E78">
      <w:pPr>
        <w:rPr>
          <w:ins w:id="498" w:author="Eduardo Diogo Francisco Nazário" w:date="2022-06-12T03:17:00Z"/>
          <w:b/>
          <w:bCs/>
          <w:sz w:val="28"/>
          <w:szCs w:val="28"/>
          <w:u w:val="single"/>
        </w:rPr>
      </w:pPr>
    </w:p>
    <w:p w14:paraId="1D799701" w14:textId="6D87529B" w:rsidR="004D6F15" w:rsidDel="00B61055" w:rsidRDefault="004D6F15" w:rsidP="00B61055">
      <w:pPr>
        <w:rPr>
          <w:del w:id="499" w:author="Eduardo Diogo Francisco Nazário" w:date="2022-06-12T01:51:00Z"/>
          <w:b/>
          <w:bCs/>
          <w:sz w:val="28"/>
          <w:szCs w:val="28"/>
          <w:u w:val="single"/>
        </w:rPr>
        <w:pPrChange w:id="500" w:author="Eduardo Diogo Francisco Nazário" w:date="2022-06-12T01:51:00Z">
          <w:pPr/>
        </w:pPrChange>
      </w:pPr>
    </w:p>
    <w:p w14:paraId="13FC1D2B" w14:textId="77777777" w:rsidR="00B61055" w:rsidDel="00B61055" w:rsidRDefault="00B61055" w:rsidP="00B61055">
      <w:pPr>
        <w:rPr>
          <w:del w:id="501" w:author="Eduardo Diogo Francisco Nazário" w:date="2022-06-12T01:53:00Z"/>
          <w:b/>
          <w:bCs/>
          <w:sz w:val="28"/>
          <w:szCs w:val="28"/>
          <w:u w:val="single"/>
        </w:rPr>
        <w:pPrChange w:id="502" w:author="Eduardo Diogo Francisco Nazário" w:date="2022-06-12T01:51:00Z">
          <w:pPr>
            <w:jc w:val="center"/>
          </w:pPr>
        </w:pPrChange>
      </w:pPr>
    </w:p>
    <w:p w14:paraId="0A74D527" w14:textId="2DE8449B" w:rsidR="004D6F15" w:rsidDel="00877E78" w:rsidRDefault="004D6F15">
      <w:pPr>
        <w:rPr>
          <w:del w:id="503" w:author="Eduardo Diogo Francisco Nazário" w:date="2022-06-12T03:15:00Z"/>
          <w:b/>
          <w:bCs/>
          <w:sz w:val="28"/>
          <w:szCs w:val="28"/>
          <w:u w:val="single"/>
        </w:rPr>
      </w:pPr>
    </w:p>
    <w:p w14:paraId="12AE710F" w14:textId="045BF067" w:rsidR="004D6F15" w:rsidDel="00B61055" w:rsidRDefault="004D6F15">
      <w:pPr>
        <w:rPr>
          <w:del w:id="504" w:author="Eduardo Diogo Francisco Nazário" w:date="2022-06-12T01:53:00Z"/>
          <w:b/>
          <w:bCs/>
          <w:sz w:val="28"/>
          <w:szCs w:val="28"/>
          <w:u w:val="single"/>
        </w:rPr>
      </w:pPr>
    </w:p>
    <w:p w14:paraId="69F3E405" w14:textId="3A0B9AE6" w:rsidR="004D6F15" w:rsidDel="00B61055" w:rsidRDefault="004D6F15">
      <w:pPr>
        <w:rPr>
          <w:del w:id="505" w:author="Eduardo Diogo Francisco Nazário" w:date="2022-06-12T01:53:00Z"/>
          <w:b/>
          <w:bCs/>
          <w:sz w:val="28"/>
          <w:szCs w:val="28"/>
          <w:u w:val="single"/>
        </w:rPr>
      </w:pPr>
    </w:p>
    <w:p w14:paraId="518A2196" w14:textId="392BD7AF" w:rsidR="004D6F15" w:rsidRDefault="004D6F15">
      <w:pPr>
        <w:rPr>
          <w:ins w:id="506" w:author="Eduardo Diogo Francisco Nazário" w:date="2022-06-12T01:50:00Z"/>
          <w:b/>
          <w:bCs/>
          <w:sz w:val="28"/>
          <w:szCs w:val="28"/>
          <w:u w:val="single"/>
        </w:rPr>
      </w:pPr>
    </w:p>
    <w:p w14:paraId="53E9A6C6" w14:textId="7B78F1B3" w:rsidR="00B61055" w:rsidDel="00B61055" w:rsidRDefault="00637B92">
      <w:pPr>
        <w:rPr>
          <w:del w:id="507" w:author="Eduardo Diogo Francisco Nazário" w:date="2022-06-12T01:52:00Z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18BAF015">
                <wp:simplePos x="0" y="0"/>
                <wp:positionH relativeFrom="margin">
                  <wp:posOffset>111760</wp:posOffset>
                </wp:positionH>
                <wp:positionV relativeFrom="paragraph">
                  <wp:posOffset>300355</wp:posOffset>
                </wp:positionV>
                <wp:extent cx="6571615" cy="1259840"/>
                <wp:effectExtent l="0" t="0" r="6985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161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76F07207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508" w:author="Eduardo Diogo Francisco Nazário" w:date="2022-06-12T01:54:00Z"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A partir d</w:delText>
                              </w:r>
                              <w:r w:rsidR="009C091D" w:rsidDel="00B61055">
                                <w:rPr>
                                  <w:sz w:val="20"/>
                                  <w:szCs w:val="20"/>
                                </w:rPr>
                                <w:delText>este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gráfico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é facilmente percetível a </w:delText>
                              </w:r>
                              <w:r w:rsidR="00794985" w:rsidDel="00B6105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B6105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  <w:r w:rsidR="00824CAB" w:rsidDel="00B61055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  <w:ins w:id="509" w:author="Eduardo Diogo Francisco Nazário" w:date="2022-06-12T01:54:00Z">
                              <w:r w:rsidR="00B61055">
                                <w:rPr>
                                  <w:sz w:val="20"/>
                                  <w:szCs w:val="20"/>
                                </w:rPr>
                                <w:t xml:space="preserve">Este </w:t>
                              </w:r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gráfico</w:t>
                              </w:r>
                            </w:ins>
                            <w:ins w:id="510" w:author="Eduardo Diogo Francisco Nazário" w:date="2022-06-12T03:19:00Z">
                              <w:r w:rsidR="00877E7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511" w:author="Eduardo Diogo Francisco Nazário" w:date="2022-06-12T01:54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permite-nos mais facilment</w:t>
                              </w:r>
                            </w:ins>
                            <w:ins w:id="512" w:author="Eduardo Diogo Francisco Nazário" w:date="2022-06-12T01:55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e perceber</w:t>
                              </w:r>
                            </w:ins>
                            <w:ins w:id="513" w:author="Eduardo Diogo Francisco Nazário" w:date="2022-06-12T03:19:00Z">
                              <w:r w:rsidR="00877E78">
                                <w:rPr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</w:ins>
                            <w:ins w:id="514" w:author="Eduardo Diogo Francisco Nazário" w:date="2022-06-12T03:24:00Z">
                              <w:r w:rsidR="00AC05CC">
                                <w:rPr>
                                  <w:sz w:val="20"/>
                                  <w:szCs w:val="20"/>
                                </w:rPr>
                                <w:t>variação da amplitude dos</w:t>
                              </w:r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 Intervalos de uma </w:t>
                              </w:r>
                            </w:ins>
                            <w:ins w:id="515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distribuição </w:t>
                              </w:r>
                              <w:proofErr w:type="gramStart"/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exponencial </w:t>
                              </w:r>
                            </w:ins>
                            <w:ins w:id="516" w:author="Eduardo Diogo Francisco Nazário" w:date="2022-06-12T03:40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proofErr w:type="gramEnd"/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X~Exp</w:t>
                              </w:r>
                              <w:proofErr w:type="spellEnd"/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(λ=0.7)</w:t>
                              </w:r>
                            </w:ins>
                            <w:ins w:id="517" w:author="Eduardo Diogo Francisco Nazário" w:date="2022-06-12T03:41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nível de confiança </w:t>
                              </w:r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(1-</w:t>
                              </w:r>
                              <w:r w:rsidR="00C00EB2" w:rsidRPr="00C00EB2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𝛼</w:t>
                              </w:r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= 0,99</w:t>
                              </w:r>
                            </w:ins>
                            <w:ins w:id="518" w:author="Eduardo Diogo Francisco Nazário" w:date="2022-06-12T03:40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ins>
                            <w:ins w:id="519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>de acordo com o tamanho da amostra</w:t>
                              </w:r>
                            </w:ins>
                            <w:ins w:id="520" w:author="Eduardo Diogo Francisco Nazário" w:date="2022-06-12T02:03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1D1A0805" w:rsidR="00235BD2" w:rsidDel="00A677B0" w:rsidRDefault="00DC2B3D" w:rsidP="00824CAB">
                            <w:pPr>
                              <w:rPr>
                                <w:del w:id="521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ins w:id="522" w:author="Eduardo Diogo Francisco Nazário" w:date="2022-06-12T02:03:00Z">
                              <w:r>
                                <w:rPr>
                                  <w:sz w:val="20"/>
                                  <w:szCs w:val="20"/>
                                </w:rPr>
                                <w:t>Neste gráfico, p</w:t>
                              </w:r>
                            </w:ins>
                            <w:del w:id="523" w:author="Eduardo Diogo Francisco Nazário" w:date="2022-06-12T02:03:00Z">
                              <w:r w:rsidR="00CC25BB" w:rsidDel="00DC2B3D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r w:rsidR="00CC25BB">
                              <w:rPr>
                                <w:sz w:val="20"/>
                                <w:szCs w:val="20"/>
                              </w:rPr>
                              <w:t xml:space="preserve">odemos facilmente verificar </w:t>
                            </w:r>
                            <w:del w:id="524" w:author="Eduardo Diogo Francisco Nazário" w:date="2022-06-12T03:25:00Z">
                              <w:r w:rsidR="00CC25BB" w:rsidDel="001C78F1">
                                <w:rPr>
                                  <w:sz w:val="20"/>
                                  <w:szCs w:val="20"/>
                                </w:rPr>
                                <w:delText xml:space="preserve">que </w:delText>
                              </w:r>
                            </w:del>
                            <w:ins w:id="525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que com o aumento do </w:t>
                              </w:r>
                            </w:ins>
                            <w:ins w:id="526" w:author="Eduardo Diogo Francisco Nazário" w:date="2022-06-12T03:27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tamanho </w:t>
                              </w:r>
                            </w:ins>
                            <w:ins w:id="527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>da</w:t>
                              </w:r>
                            </w:ins>
                            <w:ins w:id="528" w:author="Eduardo Diogo Francisco Nazário" w:date="2022-06-12T03:28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 amostra a amplitude </w:t>
                              </w:r>
                            </w:ins>
                            <w:ins w:id="529" w:author="Eduardo Diogo Francisco Nazário" w:date="2022-06-12T03:30:00Z">
                              <w:r w:rsidR="008571A2">
                                <w:rPr>
                                  <w:sz w:val="20"/>
                                  <w:szCs w:val="20"/>
                                </w:rPr>
                                <w:t>dos Intervalos de confiança diminui</w:t>
                              </w:r>
                            </w:ins>
                            <w:ins w:id="530" w:author="Eduardo Diogo Francisco Nazário" w:date="2022-06-12T03:32:00Z">
                              <w:r w:rsidR="008571A2">
                                <w:rPr>
                                  <w:sz w:val="20"/>
                                  <w:szCs w:val="20"/>
                                </w:rPr>
                                <w:t xml:space="preserve"> de acordo com </w:t>
                              </w:r>
                            </w:ins>
                            <w:ins w:id="531" w:author="Eduardo Diogo Francisco Nazário" w:date="2022-06-12T03:33:00Z">
                              <w:r w:rsidR="008571A2">
                                <w:rPr>
                                  <w:sz w:val="20"/>
                                  <w:szCs w:val="20"/>
                                </w:rPr>
                                <w:t xml:space="preserve">o que se assemelha a uma </w:t>
                              </w:r>
                            </w:ins>
                            <w:ins w:id="532" w:author="Eduardo Diogo Francisco Nazário" w:date="2022-06-12T03:32:00Z">
                              <w:r w:rsidR="008571A2">
                                <w:rPr>
                                  <w:sz w:val="20"/>
                                  <w:szCs w:val="20"/>
                                </w:rPr>
                                <w:t>função exponencial decrescente</w:t>
                              </w:r>
                            </w:ins>
                            <w:ins w:id="533" w:author="Eduardo Diogo Francisco Nazário" w:date="2022-06-12T02:12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ins w:id="534" w:author="Eduardo Diogo Francisco Nazário" w:date="2022-06-12T03:42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Ou seja, </w:t>
                              </w:r>
                            </w:ins>
                            <w:ins w:id="535" w:author="Eduardo Diogo Francisco Nazário" w:date="2022-06-12T03:43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se quisermos </w:t>
                              </w:r>
                            </w:ins>
                            <w:ins w:id="536" w:author="Eduardo Diogo Francisco Nazário" w:date="2022-06-12T03:44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obter </w:t>
                              </w:r>
                            </w:ins>
                            <w:ins w:id="537" w:author="Eduardo Diogo Francisco Nazário" w:date="2022-06-12T03:45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>uma representação mais precisa da população devemos usar uma amostra de maior tamanho</w:t>
                              </w:r>
                              <w:r w:rsidR="008C228D">
                                <w:rPr>
                                  <w:sz w:val="20"/>
                                  <w:szCs w:val="20"/>
                                </w:rPr>
                                <w:t xml:space="preserve"> de forma a minimizar a amplitude do intervalo de confia</w:t>
                              </w:r>
                            </w:ins>
                            <w:ins w:id="538" w:author="Eduardo Diogo Francisco Nazário" w:date="2022-06-12T03:46:00Z">
                              <w:r w:rsidR="008C228D">
                                <w:rPr>
                                  <w:sz w:val="20"/>
                                  <w:szCs w:val="20"/>
                                </w:rPr>
                                <w:t>nça</w:t>
                              </w:r>
                            </w:ins>
                            <w:ins w:id="539" w:author="Eduardo Diogo Francisco Nazário" w:date="2022-06-12T03:45:00Z">
                              <w:r w:rsidR="008C228D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del w:id="540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existe uma grande diferença na EMV entre os elementos do sexo masculino e feminino, </w:delText>
                              </w:r>
                            </w:del>
                            <w:del w:id="541" w:author="Eduardo Diogo Francisco Nazário" w:date="2022-06-11T13:33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542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543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544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545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546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547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548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549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550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71FF2E3B" w14:textId="77777777" w:rsidR="00A677B0" w:rsidRDefault="00A677B0" w:rsidP="00824CAB">
                            <w:pPr>
                              <w:rPr>
                                <w:ins w:id="551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6F3BFACE" w14:textId="46BB49CB" w:rsidR="00235BD2" w:rsidDel="00A677B0" w:rsidRDefault="00235BD2" w:rsidP="00824CAB">
                            <w:pPr>
                              <w:rPr>
                                <w:del w:id="552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A611CA8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553" w:author="Eduardo Diogo Francisco Nazário" w:date="2022-06-12T02:12:00Z">
                              <w:r w:rsidRPr="00235BD2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155852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155852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8" type="#_x0000_t202" style="position:absolute;margin-left:8.8pt;margin-top:23.65pt;width:517.45pt;height:9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">
                <v:textbox>
                  <w:txbxContent>
                    <w:p w14:paraId="1DC8031F" w14:textId="76F07207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del w:id="554" w:author="Eduardo Diogo Francisco Nazário" w:date="2022-06-12T01:54:00Z">
                        <w:r w:rsidDel="00B61055">
                          <w:rPr>
                            <w:sz w:val="20"/>
                            <w:szCs w:val="20"/>
                          </w:rPr>
                          <w:delText>A partir d</w:delText>
                        </w:r>
                        <w:r w:rsidR="009C091D" w:rsidDel="00B61055">
                          <w:rPr>
                            <w:sz w:val="20"/>
                            <w:szCs w:val="20"/>
                          </w:rPr>
                          <w:delText>este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gráfico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é facilmente percetível a </w:delText>
                        </w:r>
                        <w:r w:rsidR="00794985" w:rsidDel="00B6105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B6105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  <w:r w:rsidR="00824CAB" w:rsidDel="00B61055">
                          <w:rPr>
                            <w:sz w:val="20"/>
                            <w:szCs w:val="20"/>
                          </w:rPr>
                          <w:delText>.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  <w:ins w:id="555" w:author="Eduardo Diogo Francisco Nazário" w:date="2022-06-12T01:54:00Z">
                        <w:r w:rsidR="00B61055">
                          <w:rPr>
                            <w:sz w:val="20"/>
                            <w:szCs w:val="20"/>
                          </w:rPr>
                          <w:t xml:space="preserve">Este </w:t>
                        </w:r>
                        <w:r w:rsidR="0007153F">
                          <w:rPr>
                            <w:sz w:val="20"/>
                            <w:szCs w:val="20"/>
                          </w:rPr>
                          <w:t>gráfico</w:t>
                        </w:r>
                      </w:ins>
                      <w:ins w:id="556" w:author="Eduardo Diogo Francisco Nazário" w:date="2022-06-12T03:19:00Z">
                        <w:r w:rsidR="00877E7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557" w:author="Eduardo Diogo Francisco Nazário" w:date="2022-06-12T01:54:00Z">
                        <w:r w:rsidR="0007153F">
                          <w:rPr>
                            <w:sz w:val="20"/>
                            <w:szCs w:val="20"/>
                          </w:rPr>
                          <w:t>permite-nos mais facilment</w:t>
                        </w:r>
                      </w:ins>
                      <w:ins w:id="558" w:author="Eduardo Diogo Francisco Nazário" w:date="2022-06-12T01:55:00Z">
                        <w:r w:rsidR="0007153F">
                          <w:rPr>
                            <w:sz w:val="20"/>
                            <w:szCs w:val="20"/>
                          </w:rPr>
                          <w:t>e perceber</w:t>
                        </w:r>
                      </w:ins>
                      <w:ins w:id="559" w:author="Eduardo Diogo Francisco Nazário" w:date="2022-06-12T03:19:00Z">
                        <w:r w:rsidR="00877E78">
                          <w:rPr>
                            <w:sz w:val="20"/>
                            <w:szCs w:val="20"/>
                          </w:rPr>
                          <w:t xml:space="preserve"> a </w:t>
                        </w:r>
                      </w:ins>
                      <w:ins w:id="560" w:author="Eduardo Diogo Francisco Nazário" w:date="2022-06-12T03:24:00Z">
                        <w:r w:rsidR="00AC05CC">
                          <w:rPr>
                            <w:sz w:val="20"/>
                            <w:szCs w:val="20"/>
                          </w:rPr>
                          <w:t>variação da amplitude dos</w:t>
                        </w:r>
                        <w:r w:rsidR="001C78F1">
                          <w:rPr>
                            <w:sz w:val="20"/>
                            <w:szCs w:val="20"/>
                          </w:rPr>
                          <w:t xml:space="preserve"> Intervalos de uma </w:t>
                        </w:r>
                      </w:ins>
                      <w:ins w:id="561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 xml:space="preserve">distribuição </w:t>
                        </w:r>
                        <w:proofErr w:type="gramStart"/>
                        <w:r w:rsidR="001C78F1">
                          <w:rPr>
                            <w:sz w:val="20"/>
                            <w:szCs w:val="20"/>
                          </w:rPr>
                          <w:t xml:space="preserve">exponencial </w:t>
                        </w:r>
                      </w:ins>
                      <w:ins w:id="562" w:author="Eduardo Diogo Francisco Nazário" w:date="2022-06-12T03:40:00Z">
                        <w:r w:rsidR="00C00EB2">
                          <w:rPr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proofErr w:type="gramEnd"/>
                        <w:r w:rsidR="00C00EB2" w:rsidRPr="00C00EB2">
                          <w:rPr>
                            <w:sz w:val="20"/>
                            <w:szCs w:val="20"/>
                          </w:rPr>
                          <w:t>X~Exp</w:t>
                        </w:r>
                        <w:proofErr w:type="spellEnd"/>
                        <w:r w:rsidR="00C00EB2" w:rsidRPr="00C00EB2">
                          <w:rPr>
                            <w:sz w:val="20"/>
                            <w:szCs w:val="20"/>
                          </w:rPr>
                          <w:t>(λ=0.7)</w:t>
                        </w:r>
                      </w:ins>
                      <w:ins w:id="563" w:author="Eduardo Diogo Francisco Nazário" w:date="2022-06-12T03:41:00Z">
                        <w:r w:rsidR="00C00EB2">
                          <w:rPr>
                            <w:sz w:val="20"/>
                            <w:szCs w:val="20"/>
                          </w:rPr>
                          <w:t xml:space="preserve"> nível de confiança </w:t>
                        </w:r>
                        <w:r w:rsidR="00C00EB2" w:rsidRPr="00C00EB2">
                          <w:rPr>
                            <w:sz w:val="20"/>
                            <w:szCs w:val="20"/>
                          </w:rPr>
                          <w:t>(1-</w:t>
                        </w:r>
                        <w:r w:rsidR="00C00EB2" w:rsidRPr="00C00EB2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𝛼</w:t>
                        </w:r>
                        <w:r w:rsidR="00C00EB2" w:rsidRPr="00C00EB2">
                          <w:rPr>
                            <w:sz w:val="20"/>
                            <w:szCs w:val="20"/>
                          </w:rPr>
                          <w:t>)</w:t>
                        </w:r>
                        <w:r w:rsidR="00C00EB2">
                          <w:rPr>
                            <w:sz w:val="20"/>
                            <w:szCs w:val="20"/>
                          </w:rPr>
                          <w:t xml:space="preserve"> = 0,99</w:t>
                        </w:r>
                      </w:ins>
                      <w:ins w:id="564" w:author="Eduardo Diogo Francisco Nazário" w:date="2022-06-12T03:40:00Z">
                        <w:r w:rsidR="00C00EB2">
                          <w:rPr>
                            <w:sz w:val="20"/>
                            <w:szCs w:val="20"/>
                          </w:rPr>
                          <w:t xml:space="preserve">) </w:t>
                        </w:r>
                      </w:ins>
                      <w:ins w:id="565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>de acordo com o tamanho da amostra</w:t>
                        </w:r>
                      </w:ins>
                      <w:ins w:id="566" w:author="Eduardo Diogo Francisco Nazário" w:date="2022-06-12T02:03:00Z">
                        <w:r w:rsidR="00DC2B3D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1D1A0805" w:rsidR="00235BD2" w:rsidDel="00A677B0" w:rsidRDefault="00DC2B3D" w:rsidP="00824CAB">
                      <w:pPr>
                        <w:rPr>
                          <w:del w:id="567" w:author="Eduardo Diogo Francisco Nazário" w:date="2022-06-11T13:46:00Z"/>
                          <w:sz w:val="20"/>
                          <w:szCs w:val="20"/>
                        </w:rPr>
                      </w:pPr>
                      <w:ins w:id="568" w:author="Eduardo Diogo Francisco Nazário" w:date="2022-06-12T02:03:00Z">
                        <w:r>
                          <w:rPr>
                            <w:sz w:val="20"/>
                            <w:szCs w:val="20"/>
                          </w:rPr>
                          <w:t>Neste gráfico, p</w:t>
                        </w:r>
                      </w:ins>
                      <w:del w:id="569" w:author="Eduardo Diogo Francisco Nazário" w:date="2022-06-12T02:03:00Z">
                        <w:r w:rsidR="00CC25BB" w:rsidDel="00DC2B3D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r w:rsidR="00CC25BB">
                        <w:rPr>
                          <w:sz w:val="20"/>
                          <w:szCs w:val="20"/>
                        </w:rPr>
                        <w:t xml:space="preserve">odemos facilmente verificar </w:t>
                      </w:r>
                      <w:del w:id="570" w:author="Eduardo Diogo Francisco Nazário" w:date="2022-06-12T03:25:00Z">
                        <w:r w:rsidR="00CC25BB" w:rsidDel="001C78F1">
                          <w:rPr>
                            <w:sz w:val="20"/>
                            <w:szCs w:val="20"/>
                          </w:rPr>
                          <w:delText xml:space="preserve">que </w:delText>
                        </w:r>
                      </w:del>
                      <w:ins w:id="571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 xml:space="preserve">que com o aumento do </w:t>
                        </w:r>
                      </w:ins>
                      <w:ins w:id="572" w:author="Eduardo Diogo Francisco Nazário" w:date="2022-06-12T03:27:00Z">
                        <w:r w:rsidR="001C78F1">
                          <w:rPr>
                            <w:sz w:val="20"/>
                            <w:szCs w:val="20"/>
                          </w:rPr>
                          <w:t xml:space="preserve">tamanho </w:t>
                        </w:r>
                      </w:ins>
                      <w:ins w:id="573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>da</w:t>
                        </w:r>
                      </w:ins>
                      <w:ins w:id="574" w:author="Eduardo Diogo Francisco Nazário" w:date="2022-06-12T03:28:00Z">
                        <w:r w:rsidR="001C78F1">
                          <w:rPr>
                            <w:sz w:val="20"/>
                            <w:szCs w:val="20"/>
                          </w:rPr>
                          <w:t xml:space="preserve"> amostra a amplitude </w:t>
                        </w:r>
                      </w:ins>
                      <w:ins w:id="575" w:author="Eduardo Diogo Francisco Nazário" w:date="2022-06-12T03:30:00Z">
                        <w:r w:rsidR="008571A2">
                          <w:rPr>
                            <w:sz w:val="20"/>
                            <w:szCs w:val="20"/>
                          </w:rPr>
                          <w:t>dos Intervalos de confiança diminui</w:t>
                        </w:r>
                      </w:ins>
                      <w:ins w:id="576" w:author="Eduardo Diogo Francisco Nazário" w:date="2022-06-12T03:32:00Z">
                        <w:r w:rsidR="008571A2">
                          <w:rPr>
                            <w:sz w:val="20"/>
                            <w:szCs w:val="20"/>
                          </w:rPr>
                          <w:t xml:space="preserve"> de acordo com </w:t>
                        </w:r>
                      </w:ins>
                      <w:ins w:id="577" w:author="Eduardo Diogo Francisco Nazário" w:date="2022-06-12T03:33:00Z">
                        <w:r w:rsidR="008571A2">
                          <w:rPr>
                            <w:sz w:val="20"/>
                            <w:szCs w:val="20"/>
                          </w:rPr>
                          <w:t xml:space="preserve">o que se assemelha a uma </w:t>
                        </w:r>
                      </w:ins>
                      <w:ins w:id="578" w:author="Eduardo Diogo Francisco Nazário" w:date="2022-06-12T03:32:00Z">
                        <w:r w:rsidR="008571A2">
                          <w:rPr>
                            <w:sz w:val="20"/>
                            <w:szCs w:val="20"/>
                          </w:rPr>
                          <w:t>função exponencial decrescente</w:t>
                        </w:r>
                      </w:ins>
                      <w:ins w:id="579" w:author="Eduardo Diogo Francisco Nazário" w:date="2022-06-12T02:12:00Z">
                        <w:r w:rsidR="00155852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ins w:id="580" w:author="Eduardo Diogo Francisco Nazário" w:date="2022-06-12T03:42:00Z">
                        <w:r w:rsidR="00C00EB2">
                          <w:rPr>
                            <w:sz w:val="20"/>
                            <w:szCs w:val="20"/>
                          </w:rPr>
                          <w:t xml:space="preserve"> Ou seja, </w:t>
                        </w:r>
                      </w:ins>
                      <w:ins w:id="581" w:author="Eduardo Diogo Francisco Nazário" w:date="2022-06-12T03:43:00Z">
                        <w:r w:rsidR="00C00EB2">
                          <w:rPr>
                            <w:sz w:val="20"/>
                            <w:szCs w:val="20"/>
                          </w:rPr>
                          <w:t xml:space="preserve">se quisermos </w:t>
                        </w:r>
                      </w:ins>
                      <w:ins w:id="582" w:author="Eduardo Diogo Francisco Nazário" w:date="2022-06-12T03:44:00Z">
                        <w:r w:rsidR="00C00EB2">
                          <w:rPr>
                            <w:sz w:val="20"/>
                            <w:szCs w:val="20"/>
                          </w:rPr>
                          <w:t xml:space="preserve">obter </w:t>
                        </w:r>
                      </w:ins>
                      <w:ins w:id="583" w:author="Eduardo Diogo Francisco Nazário" w:date="2022-06-12T03:45:00Z">
                        <w:r w:rsidR="00C00EB2">
                          <w:rPr>
                            <w:sz w:val="20"/>
                            <w:szCs w:val="20"/>
                          </w:rPr>
                          <w:t>uma representação mais precisa da população devemos usar uma amostra de maior tamanho</w:t>
                        </w:r>
                        <w:r w:rsidR="008C228D">
                          <w:rPr>
                            <w:sz w:val="20"/>
                            <w:szCs w:val="20"/>
                          </w:rPr>
                          <w:t xml:space="preserve"> de forma a minimizar a amplitude do intervalo de confia</w:t>
                        </w:r>
                      </w:ins>
                      <w:ins w:id="584" w:author="Eduardo Diogo Francisco Nazário" w:date="2022-06-12T03:46:00Z">
                        <w:r w:rsidR="008C228D">
                          <w:rPr>
                            <w:sz w:val="20"/>
                            <w:szCs w:val="20"/>
                          </w:rPr>
                          <w:t>nça</w:t>
                        </w:r>
                      </w:ins>
                      <w:ins w:id="585" w:author="Eduardo Diogo Francisco Nazário" w:date="2022-06-12T03:45:00Z">
                        <w:r w:rsidR="008C228D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del w:id="586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existe uma grande diferença na EMV entre os elementos do sexo masculino e feminino, </w:delText>
                        </w:r>
                      </w:del>
                      <w:del w:id="587" w:author="Eduardo Diogo Francisco Nazário" w:date="2022-06-11T13:33:00Z">
                        <w:r w:rsidR="00CC25BB"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588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589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590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591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592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593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594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595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596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71FF2E3B" w14:textId="77777777" w:rsidR="00A677B0" w:rsidRDefault="00A677B0" w:rsidP="00824CAB">
                      <w:pPr>
                        <w:rPr>
                          <w:ins w:id="597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6F3BFACE" w14:textId="46BB49CB" w:rsidR="00235BD2" w:rsidDel="00A677B0" w:rsidRDefault="00235BD2" w:rsidP="00824CAB">
                      <w:pPr>
                        <w:rPr>
                          <w:del w:id="598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1EF5B313" w14:textId="0A611CA8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599" w:author="Eduardo Diogo Francisco Nazário" w:date="2022-06-12T02:12:00Z">
                        <w:r w:rsidRPr="00235BD2"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155852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155852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155852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328E" w14:textId="5278F510" w:rsidR="004D6F15" w:rsidDel="00B61055" w:rsidRDefault="004D6F15">
      <w:pPr>
        <w:rPr>
          <w:del w:id="600" w:author="Eduardo Diogo Francisco Nazário" w:date="2022-06-12T01:52:00Z"/>
          <w:b/>
          <w:bCs/>
          <w:sz w:val="28"/>
          <w:szCs w:val="28"/>
          <w:u w:val="single"/>
        </w:rPr>
      </w:pPr>
    </w:p>
    <w:p w14:paraId="505A8A89" w14:textId="49E5E200" w:rsidR="004D6F15" w:rsidDel="00B61055" w:rsidRDefault="004D6F15">
      <w:pPr>
        <w:rPr>
          <w:del w:id="601" w:author="Eduardo Diogo Francisco Nazário" w:date="2022-06-12T01:52:00Z"/>
          <w:b/>
          <w:bCs/>
          <w:sz w:val="28"/>
          <w:szCs w:val="28"/>
          <w:u w:val="single"/>
        </w:rPr>
      </w:pPr>
    </w:p>
    <w:p w14:paraId="256FDEB8" w14:textId="2FC5E0BE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10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54D1" w14:textId="77777777" w:rsidR="006E444E" w:rsidRDefault="006E444E" w:rsidP="007D54D9">
      <w:r>
        <w:separator/>
      </w:r>
    </w:p>
  </w:endnote>
  <w:endnote w:type="continuationSeparator" w:id="0">
    <w:p w14:paraId="2E22E613" w14:textId="77777777" w:rsidR="006E444E" w:rsidRDefault="006E444E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062" w14:textId="77777777" w:rsidR="006E444E" w:rsidRDefault="006E444E" w:rsidP="007D54D9">
      <w:r>
        <w:separator/>
      </w:r>
    </w:p>
  </w:footnote>
  <w:footnote w:type="continuationSeparator" w:id="0">
    <w:p w14:paraId="4DBDEEA5" w14:textId="77777777" w:rsidR="006E444E" w:rsidRDefault="006E444E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5450BE7C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602" w:author="Eduardo Diogo Francisco Nazário" w:date="2022-06-12T03:37:00Z">
      <w:r w:rsidR="00637B92">
        <w:t>9</w:t>
      </w:r>
    </w:ins>
    <w:del w:id="603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5B2"/>
    <w:multiLevelType w:val="hybridMultilevel"/>
    <w:tmpl w:val="70201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7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7153F"/>
    <w:rsid w:val="000E46C4"/>
    <w:rsid w:val="00132E14"/>
    <w:rsid w:val="00155852"/>
    <w:rsid w:val="0019707E"/>
    <w:rsid w:val="001B2F25"/>
    <w:rsid w:val="001C78F1"/>
    <w:rsid w:val="001E3CC8"/>
    <w:rsid w:val="00235BD2"/>
    <w:rsid w:val="0029423D"/>
    <w:rsid w:val="00317FEE"/>
    <w:rsid w:val="00372D84"/>
    <w:rsid w:val="003C05DF"/>
    <w:rsid w:val="00405013"/>
    <w:rsid w:val="004123A7"/>
    <w:rsid w:val="0043343B"/>
    <w:rsid w:val="004379AB"/>
    <w:rsid w:val="004D6F15"/>
    <w:rsid w:val="00550E92"/>
    <w:rsid w:val="00566AE8"/>
    <w:rsid w:val="00572631"/>
    <w:rsid w:val="00573BFD"/>
    <w:rsid w:val="0057629C"/>
    <w:rsid w:val="00626384"/>
    <w:rsid w:val="00637B92"/>
    <w:rsid w:val="006C0C78"/>
    <w:rsid w:val="006E444E"/>
    <w:rsid w:val="006E60E1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571A2"/>
    <w:rsid w:val="00877E78"/>
    <w:rsid w:val="00892016"/>
    <w:rsid w:val="008C228D"/>
    <w:rsid w:val="008F2B13"/>
    <w:rsid w:val="008F6BD1"/>
    <w:rsid w:val="00914F07"/>
    <w:rsid w:val="00960B61"/>
    <w:rsid w:val="009C091D"/>
    <w:rsid w:val="00A17D1C"/>
    <w:rsid w:val="00A677B0"/>
    <w:rsid w:val="00AC05CC"/>
    <w:rsid w:val="00B23011"/>
    <w:rsid w:val="00B2751F"/>
    <w:rsid w:val="00B61055"/>
    <w:rsid w:val="00B743BA"/>
    <w:rsid w:val="00B814D2"/>
    <w:rsid w:val="00BC2556"/>
    <w:rsid w:val="00C00EB2"/>
    <w:rsid w:val="00C636D8"/>
    <w:rsid w:val="00C802F1"/>
    <w:rsid w:val="00C961A8"/>
    <w:rsid w:val="00CC25BB"/>
    <w:rsid w:val="00CF1777"/>
    <w:rsid w:val="00D14FFF"/>
    <w:rsid w:val="00D20B8B"/>
    <w:rsid w:val="00D25748"/>
    <w:rsid w:val="00D43D06"/>
    <w:rsid w:val="00D56ACC"/>
    <w:rsid w:val="00D73D43"/>
    <w:rsid w:val="00DC2B3D"/>
    <w:rsid w:val="00DE241C"/>
    <w:rsid w:val="00DE2B1E"/>
    <w:rsid w:val="00E16999"/>
    <w:rsid w:val="00E536C3"/>
    <w:rsid w:val="00E66D08"/>
    <w:rsid w:val="00E67D17"/>
    <w:rsid w:val="00EB6B15"/>
    <w:rsid w:val="00ED19A2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  <w:style w:type="paragraph" w:styleId="ListParagraph">
    <w:name w:val="List Paragraph"/>
    <w:basedOn w:val="Normal"/>
    <w:uiPriority w:val="34"/>
    <w:qFormat/>
    <w:rsid w:val="0063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2022-06-12T01:54:00Z</dcterms:created>
  <dcterms:modified xsi:type="dcterms:W3CDTF">2022-06-12T02:46:00Z</dcterms:modified>
</cp:coreProperties>
</file>