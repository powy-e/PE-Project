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30EA" w14:textId="69001656" w:rsidR="00317FEE" w:rsidRDefault="00317FEE" w:rsidP="00035700">
      <w:pPr>
        <w:tabs>
          <w:tab w:val="left" w:pos="1514"/>
        </w:tabs>
      </w:pPr>
    </w:p>
    <w:p w14:paraId="380E6D6D" w14:textId="1B8CAA78" w:rsidR="007D54D9" w:rsidRDefault="007D54D9"/>
    <w:p w14:paraId="515E3D13" w14:textId="0296E2EA" w:rsidR="00846867" w:rsidRDefault="00846867"/>
    <w:p w14:paraId="0376C7EC" w14:textId="44797D69" w:rsidR="00317FEE" w:rsidRPr="008F2B13" w:rsidRDefault="00317FEE">
      <w:pPr>
        <w:rPr>
          <w:b/>
          <w:bCs/>
          <w:sz w:val="28"/>
          <w:szCs w:val="28"/>
        </w:rPr>
      </w:pPr>
      <w:r w:rsidRPr="004D6F15">
        <w:rPr>
          <w:b/>
          <w:bCs/>
          <w:sz w:val="28"/>
          <w:szCs w:val="28"/>
          <w:u w:val="single"/>
        </w:rPr>
        <w:t>Código R</w:t>
      </w:r>
      <w:r w:rsidR="00794579">
        <w:rPr>
          <w:b/>
          <w:bCs/>
          <w:sz w:val="28"/>
          <w:szCs w:val="28"/>
          <w:u w:val="single"/>
        </w:rPr>
        <w:t>:</w:t>
      </w:r>
    </w:p>
    <w:p w14:paraId="113F99BA" w14:textId="06BAF2C6" w:rsidR="00C961A8" w:rsidDel="00D20B8B" w:rsidRDefault="00B2751F">
      <w:pPr>
        <w:rPr>
          <w:del w:id="0" w:author="Eduardo Diogo Francisco Nazário" w:date="2022-06-12T03:06:00Z"/>
          <w:b/>
          <w:bCs/>
          <w:sz w:val="28"/>
          <w:szCs w:val="28"/>
          <w:u w:val="single"/>
        </w:rPr>
      </w:pPr>
      <w:r w:rsidRPr="008F2B13">
        <w:rPr>
          <w:noProof/>
        </w:rPr>
        <mc:AlternateContent>
          <mc:Choice Requires="wps">
            <w:drawing>
              <wp:inline distT="0" distB="0" distL="0" distR="0" wp14:anchorId="7AEED69C" wp14:editId="07AC7FE8">
                <wp:extent cx="6601239" cy="4044461"/>
                <wp:effectExtent l="0" t="0" r="15875" b="6985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1239" cy="40444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E08A5" w14:textId="4A8A93C8" w:rsidR="009444C8" w:rsidRPr="006D0C7A" w:rsidRDefault="009444C8" w:rsidP="009444C8">
                            <w:pPr>
                              <w:rPr>
                                <w:ins w:id="1" w:author="Eduardo Diogo Francisco Nazário" w:date="2022-06-12T21:41:00Z"/>
                                <w:sz w:val="20"/>
                                <w:szCs w:val="20"/>
                                <w:rPrChange w:id="2" w:author="Eduardo Diogo Francisco Nazário" w:date="2022-06-12T21:43:00Z">
                                  <w:rPr>
                                    <w:ins w:id="3" w:author="Eduardo Diogo Francisco Nazário" w:date="2022-06-12T21:41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proofErr w:type="spellStart"/>
                            <w:ins w:id="4" w:author="Eduardo Diogo Francisco Nazário" w:date="2022-06-12T21:41:00Z">
                              <w:r w:rsidRPr="006D0C7A">
                                <w:rPr>
                                  <w:sz w:val="20"/>
                                  <w:szCs w:val="20"/>
                                  <w:rPrChange w:id="5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library</w:t>
                              </w:r>
                              <w:proofErr w:type="spellEnd"/>
                              <w:r w:rsidRPr="006D0C7A">
                                <w:rPr>
                                  <w:sz w:val="20"/>
                                  <w:szCs w:val="20"/>
                                  <w:rPrChange w:id="6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(</w:t>
                              </w:r>
                              <w:r w:rsidRPr="00EE0E77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rPrChange w:id="7" w:author="Eduardo Diogo Francisco Nazário" w:date="2022-06-12T21:52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"ggplot2"</w:t>
                              </w:r>
                              <w:r w:rsidRPr="006D0C7A">
                                <w:rPr>
                                  <w:sz w:val="20"/>
                                  <w:szCs w:val="20"/>
                                  <w:rPrChange w:id="8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)</w:t>
                              </w:r>
                              <w:r w:rsidRPr="006D0C7A">
                                <w:rPr>
                                  <w:sz w:val="20"/>
                                  <w:szCs w:val="20"/>
                                </w:rPr>
                                <w:t xml:space="preserve">; </w:t>
                              </w:r>
                              <w:proofErr w:type="spellStart"/>
                              <w:r w:rsidRPr="006D0C7A">
                                <w:rPr>
                                  <w:sz w:val="20"/>
                                  <w:szCs w:val="20"/>
                                  <w:rPrChange w:id="9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library</w:t>
                              </w:r>
                              <w:proofErr w:type="spellEnd"/>
                              <w:r w:rsidRPr="006D0C7A">
                                <w:rPr>
                                  <w:sz w:val="20"/>
                                  <w:szCs w:val="20"/>
                                  <w:rPrChange w:id="10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(</w:t>
                              </w:r>
                              <w:r w:rsidRPr="00EE0E77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rPrChange w:id="11" w:author="Eduardo Diogo Francisco Nazário" w:date="2022-06-12T21:52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"patchwork"</w:t>
                              </w:r>
                              <w:r w:rsidRPr="006D0C7A">
                                <w:rPr>
                                  <w:sz w:val="20"/>
                                  <w:szCs w:val="20"/>
                                  <w:rPrChange w:id="12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)</w:t>
                              </w:r>
                            </w:ins>
                          </w:p>
                          <w:p w14:paraId="4154397F" w14:textId="77777777" w:rsidR="009444C8" w:rsidRPr="006D0C7A" w:rsidRDefault="009444C8" w:rsidP="009444C8">
                            <w:pPr>
                              <w:rPr>
                                <w:ins w:id="13" w:author="Eduardo Diogo Francisco Nazário" w:date="2022-06-12T21:41:00Z"/>
                                <w:sz w:val="20"/>
                                <w:szCs w:val="20"/>
                                <w:rPrChange w:id="14" w:author="Eduardo Diogo Francisco Nazário" w:date="2022-06-12T21:43:00Z">
                                  <w:rPr>
                                    <w:ins w:id="15" w:author="Eduardo Diogo Francisco Nazário" w:date="2022-06-12T21:41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</w:p>
                          <w:p w14:paraId="67FE7C14" w14:textId="77777777" w:rsidR="009444C8" w:rsidRPr="00145030" w:rsidRDefault="009444C8" w:rsidP="009444C8">
                            <w:pPr>
                              <w:rPr>
                                <w:ins w:id="16" w:author="Eduardo Diogo Francisco Nazário" w:date="2022-06-12T21:41:00Z"/>
                                <w:color w:val="2F5496" w:themeColor="accent1" w:themeShade="BF"/>
                                <w:sz w:val="20"/>
                                <w:szCs w:val="20"/>
                                <w:rPrChange w:id="17" w:author="Eduardo Diogo Francisco Nazário" w:date="2022-06-12T21:54:00Z">
                                  <w:rPr>
                                    <w:ins w:id="18" w:author="Eduardo Diogo Francisco Nazário" w:date="2022-06-12T21:41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ins w:id="19" w:author="Eduardo Diogo Francisco Nazário" w:date="2022-06-12T21:41:00Z">
                              <w:r w:rsidRPr="00145030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rPrChange w:id="20" w:author="Eduardo Diogo Francisco Nazário" w:date="2022-06-12T21:54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#Parâmetros</w:t>
                              </w:r>
                            </w:ins>
                          </w:p>
                          <w:p w14:paraId="337A9F65" w14:textId="77DD1219" w:rsidR="009444C8" w:rsidRPr="006D0C7A" w:rsidRDefault="009444C8" w:rsidP="009444C8">
                            <w:pPr>
                              <w:rPr>
                                <w:ins w:id="21" w:author="Eduardo Diogo Francisco Nazário" w:date="2022-06-12T21:41:00Z"/>
                                <w:sz w:val="20"/>
                                <w:szCs w:val="20"/>
                                <w:rPrChange w:id="22" w:author="Eduardo Diogo Francisco Nazário" w:date="2022-06-12T21:43:00Z">
                                  <w:rPr>
                                    <w:ins w:id="23" w:author="Eduardo Diogo Francisco Nazário" w:date="2022-06-12T21:41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ins w:id="24" w:author="Eduardo Diogo Francisco Nazário" w:date="2022-06-12T21:41:00Z">
                              <w:r w:rsidRPr="006D0C7A">
                                <w:rPr>
                                  <w:sz w:val="20"/>
                                  <w:szCs w:val="20"/>
                                  <w:rPrChange w:id="25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inicio &lt;- </w:t>
                              </w:r>
                              <w:proofErr w:type="gramStart"/>
                              <w:r w:rsidRPr="006D0C7A">
                                <w:rPr>
                                  <w:sz w:val="20"/>
                                  <w:szCs w:val="20"/>
                                  <w:rPrChange w:id="26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4;</w:t>
                              </w:r>
                            </w:ins>
                            <w:ins w:id="27" w:author="Eduardo Diogo Francisco Nazário" w:date="2022-06-12T21:42:00Z">
                              <w:r w:rsidRPr="006D0C7A">
                                <w:rPr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</w:ins>
                            <w:ins w:id="28" w:author="Eduardo Diogo Francisco Nazário" w:date="2022-06-12T21:41:00Z">
                              <w:r w:rsidRPr="006D0C7A">
                                <w:rPr>
                                  <w:sz w:val="20"/>
                                  <w:szCs w:val="20"/>
                                  <w:rPrChange w:id="29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 </w:t>
                              </w:r>
                              <w:proofErr w:type="gramEnd"/>
                              <w:r w:rsidRPr="006D0C7A">
                                <w:rPr>
                                  <w:sz w:val="20"/>
                                  <w:szCs w:val="20"/>
                                  <w:rPrChange w:id="30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fim &lt;- 8</w:t>
                              </w:r>
                            </w:ins>
                            <w:ins w:id="31" w:author="Eduardo Diogo Francisco Nazário" w:date="2022-06-12T21:42:00Z">
                              <w:r w:rsidRPr="006D0C7A">
                                <w:rPr>
                                  <w:sz w:val="20"/>
                                  <w:szCs w:val="20"/>
                                </w:rPr>
                                <w:t xml:space="preserve">;   </w:t>
                              </w:r>
                            </w:ins>
                            <w:proofErr w:type="spellStart"/>
                            <w:ins w:id="32" w:author="Eduardo Diogo Francisco Nazário" w:date="2022-06-12T21:41:00Z">
                              <w:r w:rsidRPr="006D0C7A">
                                <w:rPr>
                                  <w:sz w:val="20"/>
                                  <w:szCs w:val="20"/>
                                  <w:rPrChange w:id="33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n_value</w:t>
                              </w:r>
                              <w:proofErr w:type="spellEnd"/>
                              <w:r w:rsidRPr="006D0C7A">
                                <w:rPr>
                                  <w:sz w:val="20"/>
                                  <w:szCs w:val="20"/>
                                  <w:rPrChange w:id="34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 &lt;- c(2, 25, 59)</w:t>
                              </w:r>
                            </w:ins>
                            <w:ins w:id="35" w:author="Eduardo Diogo Francisco Nazário" w:date="2022-06-12T21:42:00Z">
                              <w:r w:rsidRPr="006D0C7A">
                                <w:rPr>
                                  <w:sz w:val="20"/>
                                  <w:szCs w:val="20"/>
                                </w:rPr>
                                <w:t xml:space="preserve">;  </w:t>
                              </w:r>
                            </w:ins>
                            <w:proofErr w:type="spellStart"/>
                            <w:ins w:id="36" w:author="Eduardo Diogo Francisco Nazário" w:date="2022-06-12T21:41:00Z">
                              <w:r w:rsidRPr="006D0C7A">
                                <w:rPr>
                                  <w:sz w:val="20"/>
                                  <w:szCs w:val="20"/>
                                  <w:rPrChange w:id="37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seed</w:t>
                              </w:r>
                              <w:proofErr w:type="spellEnd"/>
                              <w:r w:rsidRPr="006D0C7A">
                                <w:rPr>
                                  <w:sz w:val="20"/>
                                  <w:szCs w:val="20"/>
                                  <w:rPrChange w:id="38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 &lt;- 1681</w:t>
                              </w:r>
                            </w:ins>
                            <w:ins w:id="39" w:author="Eduardo Diogo Francisco Nazário" w:date="2022-06-12T21:42:00Z">
                              <w:r w:rsidRPr="006D0C7A">
                                <w:rPr>
                                  <w:sz w:val="20"/>
                                  <w:szCs w:val="20"/>
                                </w:rPr>
                                <w:t xml:space="preserve">;  </w:t>
                              </w:r>
                            </w:ins>
                            <w:ins w:id="40" w:author="Eduardo Diogo Francisco Nazário" w:date="2022-06-12T21:41:00Z">
                              <w:r w:rsidRPr="006D0C7A">
                                <w:rPr>
                                  <w:sz w:val="20"/>
                                  <w:szCs w:val="20"/>
                                  <w:rPrChange w:id="41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pop &lt;- 290</w:t>
                              </w:r>
                            </w:ins>
                          </w:p>
                          <w:p w14:paraId="0241C082" w14:textId="77777777" w:rsidR="009444C8" w:rsidRPr="006D0C7A" w:rsidRDefault="009444C8" w:rsidP="009444C8">
                            <w:pPr>
                              <w:rPr>
                                <w:ins w:id="42" w:author="Eduardo Diogo Francisco Nazário" w:date="2022-06-12T21:41:00Z"/>
                                <w:sz w:val="20"/>
                                <w:szCs w:val="20"/>
                                <w:rPrChange w:id="43" w:author="Eduardo Diogo Francisco Nazário" w:date="2022-06-12T21:43:00Z">
                                  <w:rPr>
                                    <w:ins w:id="44" w:author="Eduardo Diogo Francisco Nazário" w:date="2022-06-12T21:41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</w:p>
                          <w:p w14:paraId="271062E6" w14:textId="78E1957A" w:rsidR="009444C8" w:rsidRPr="006D0C7A" w:rsidRDefault="009444C8" w:rsidP="009444C8">
                            <w:pPr>
                              <w:rPr>
                                <w:ins w:id="45" w:author="Eduardo Diogo Francisco Nazário" w:date="2022-06-12T21:41:00Z"/>
                                <w:sz w:val="20"/>
                                <w:szCs w:val="20"/>
                                <w:rPrChange w:id="46" w:author="Eduardo Diogo Francisco Nazário" w:date="2022-06-12T21:43:00Z">
                                  <w:rPr>
                                    <w:ins w:id="47" w:author="Eduardo Diogo Francisco Nazário" w:date="2022-06-12T21:41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proofErr w:type="spellStart"/>
                            <w:ins w:id="48" w:author="Eduardo Diogo Francisco Nazário" w:date="2022-06-12T21:41:00Z">
                              <w:r w:rsidRPr="006D0C7A">
                                <w:rPr>
                                  <w:sz w:val="20"/>
                                  <w:szCs w:val="20"/>
                                  <w:rPrChange w:id="49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var_unif_distr</w:t>
                              </w:r>
                              <w:proofErr w:type="spellEnd"/>
                              <w:r w:rsidRPr="006D0C7A">
                                <w:rPr>
                                  <w:sz w:val="20"/>
                                  <w:szCs w:val="20"/>
                                  <w:rPrChange w:id="50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 &lt;- ((fim-</w:t>
                              </w:r>
                              <w:proofErr w:type="gramStart"/>
                              <w:r w:rsidRPr="006D0C7A">
                                <w:rPr>
                                  <w:sz w:val="20"/>
                                  <w:szCs w:val="20"/>
                                  <w:rPrChange w:id="51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inicio)*</w:t>
                              </w:r>
                              <w:proofErr w:type="gramEnd"/>
                              <w:r w:rsidRPr="006D0C7A">
                                <w:rPr>
                                  <w:sz w:val="20"/>
                                  <w:szCs w:val="20"/>
                                  <w:rPrChange w:id="52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*2)/12</w:t>
                              </w:r>
                            </w:ins>
                            <w:ins w:id="53" w:author="Eduardo Diogo Francisco Nazário" w:date="2022-06-12T21:42:00Z">
                              <w:r w:rsidRPr="006D0C7A">
                                <w:rPr>
                                  <w:sz w:val="20"/>
                                  <w:szCs w:val="20"/>
                                </w:rPr>
                                <w:t xml:space="preserve">;   </w:t>
                              </w:r>
                            </w:ins>
                            <w:proofErr w:type="spellStart"/>
                            <w:ins w:id="54" w:author="Eduardo Diogo Francisco Nazário" w:date="2022-06-12T21:41:00Z">
                              <w:r w:rsidRPr="006D0C7A">
                                <w:rPr>
                                  <w:sz w:val="20"/>
                                  <w:szCs w:val="20"/>
                                  <w:rPrChange w:id="55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val_esperado</w:t>
                              </w:r>
                              <w:proofErr w:type="spellEnd"/>
                              <w:r w:rsidRPr="006D0C7A">
                                <w:rPr>
                                  <w:sz w:val="20"/>
                                  <w:szCs w:val="20"/>
                                  <w:rPrChange w:id="56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 &lt;- </w:t>
                              </w:r>
                              <w:proofErr w:type="spellStart"/>
                              <w:r w:rsidRPr="006D0C7A">
                                <w:rPr>
                                  <w:sz w:val="20"/>
                                  <w:szCs w:val="20"/>
                                  <w:rPrChange w:id="57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mean</w:t>
                              </w:r>
                              <w:proofErr w:type="spellEnd"/>
                              <w:r w:rsidRPr="006D0C7A">
                                <w:rPr>
                                  <w:sz w:val="20"/>
                                  <w:szCs w:val="20"/>
                                  <w:rPrChange w:id="58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(c(</w:t>
                              </w:r>
                              <w:proofErr w:type="spellStart"/>
                              <w:r w:rsidRPr="006D0C7A">
                                <w:rPr>
                                  <w:sz w:val="20"/>
                                  <w:szCs w:val="20"/>
                                  <w:rPrChange w:id="59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fim,inicio</w:t>
                              </w:r>
                              <w:proofErr w:type="spellEnd"/>
                              <w:r w:rsidRPr="006D0C7A">
                                <w:rPr>
                                  <w:sz w:val="20"/>
                                  <w:szCs w:val="20"/>
                                  <w:rPrChange w:id="60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))</w:t>
                              </w:r>
                            </w:ins>
                            <w:ins w:id="61" w:author="Eduardo Diogo Francisco Nazário" w:date="2022-06-12T21:42:00Z">
                              <w:r w:rsidR="006D0C7A" w:rsidRPr="006D0C7A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ins>
                            <w:ins w:id="62" w:author="Eduardo Diogo Francisco Nazário" w:date="2022-06-12T21:43:00Z">
                              <w:r w:rsidR="006D0C7A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D0C7A"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</w:ins>
                            <w:ins w:id="63" w:author="Eduardo Diogo Francisco Nazário" w:date="2022-06-12T21:42:00Z">
                              <w:r w:rsidR="006D0C7A" w:rsidRPr="00145030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rPrChange w:id="64" w:author="Eduardo Diogo Francisco Nazário" w:date="2022-06-12T21:54:00Z">
                                    <w:rPr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>#</w:t>
                              </w:r>
                            </w:ins>
                            <w:ins w:id="65" w:author="Eduardo Diogo Francisco Nazário" w:date="2022-06-12T21:43:00Z">
                              <w:r w:rsidR="006D0C7A" w:rsidRPr="00145030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rPrChange w:id="66" w:author="Eduardo Diogo Francisco Nazário" w:date="2022-06-12T21:54:00Z">
                                    <w:rPr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 xml:space="preserve"> Cálculos para </w:t>
                              </w:r>
                            </w:ins>
                            <w:ins w:id="67" w:author="Eduardo Diogo Francisco Nazário" w:date="2022-06-12T21:44:00Z">
                              <w:r w:rsidR="006D0C7A" w:rsidRPr="00145030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rPrChange w:id="68" w:author="Eduardo Diogo Francisco Nazário" w:date="2022-06-12T21:54:00Z">
                                    <w:rPr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>a curva</w:t>
                              </w:r>
                            </w:ins>
                          </w:p>
                          <w:p w14:paraId="5EF48820" w14:textId="77777777" w:rsidR="009444C8" w:rsidRPr="006D0C7A" w:rsidRDefault="009444C8" w:rsidP="009444C8">
                            <w:pPr>
                              <w:rPr>
                                <w:ins w:id="69" w:author="Eduardo Diogo Francisco Nazário" w:date="2022-06-12T21:41:00Z"/>
                                <w:sz w:val="20"/>
                                <w:szCs w:val="20"/>
                                <w:rPrChange w:id="70" w:author="Eduardo Diogo Francisco Nazário" w:date="2022-06-12T21:43:00Z">
                                  <w:rPr>
                                    <w:ins w:id="71" w:author="Eduardo Diogo Francisco Nazário" w:date="2022-06-12T21:41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ins w:id="72" w:author="Eduardo Diogo Francisco Nazário" w:date="2022-06-12T21:41:00Z">
                              <w:r w:rsidRPr="006D0C7A">
                                <w:rPr>
                                  <w:sz w:val="20"/>
                                  <w:szCs w:val="20"/>
                                  <w:rPrChange w:id="73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dados &lt;- </w:t>
                              </w:r>
                              <w:proofErr w:type="spellStart"/>
                              <w:proofErr w:type="gramStart"/>
                              <w:r w:rsidRPr="006D0C7A">
                                <w:rPr>
                                  <w:sz w:val="20"/>
                                  <w:szCs w:val="20"/>
                                  <w:rPrChange w:id="74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matrix</w:t>
                              </w:r>
                              <w:proofErr w:type="spellEnd"/>
                              <w:r w:rsidRPr="006D0C7A">
                                <w:rPr>
                                  <w:sz w:val="20"/>
                                  <w:szCs w:val="20"/>
                                  <w:rPrChange w:id="75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6D0C7A">
                                <w:rPr>
                                  <w:sz w:val="20"/>
                                  <w:szCs w:val="20"/>
                                  <w:rPrChange w:id="76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nrow</w:t>
                              </w:r>
                              <w:proofErr w:type="spellEnd"/>
                              <w:r w:rsidRPr="006D0C7A">
                                <w:rPr>
                                  <w:sz w:val="20"/>
                                  <w:szCs w:val="20"/>
                                  <w:rPrChange w:id="77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 = pop, </w:t>
                              </w:r>
                              <w:proofErr w:type="spellStart"/>
                              <w:r w:rsidRPr="006D0C7A">
                                <w:rPr>
                                  <w:sz w:val="20"/>
                                  <w:szCs w:val="20"/>
                                  <w:rPrChange w:id="78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ncol</w:t>
                              </w:r>
                              <w:proofErr w:type="spellEnd"/>
                              <w:r w:rsidRPr="006D0C7A">
                                <w:rPr>
                                  <w:sz w:val="20"/>
                                  <w:szCs w:val="20"/>
                                  <w:rPrChange w:id="79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 = 3)</w:t>
                              </w:r>
                            </w:ins>
                          </w:p>
                          <w:p w14:paraId="66172CC8" w14:textId="77777777" w:rsidR="009444C8" w:rsidRPr="006D0C7A" w:rsidRDefault="009444C8" w:rsidP="009444C8">
                            <w:pPr>
                              <w:rPr>
                                <w:ins w:id="80" w:author="Eduardo Diogo Francisco Nazário" w:date="2022-06-12T21:41:00Z"/>
                                <w:sz w:val="20"/>
                                <w:szCs w:val="20"/>
                                <w:rPrChange w:id="81" w:author="Eduardo Diogo Francisco Nazário" w:date="2022-06-12T21:43:00Z">
                                  <w:rPr>
                                    <w:ins w:id="82" w:author="Eduardo Diogo Francisco Nazário" w:date="2022-06-12T21:41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ins w:id="83" w:author="Eduardo Diogo Francisco Nazário" w:date="2022-06-12T21:41:00Z">
                              <w:r w:rsidRPr="006D0C7A">
                                <w:rPr>
                                  <w:sz w:val="20"/>
                                  <w:szCs w:val="20"/>
                                  <w:rPrChange w:id="84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for (n in 1:3) {</w:t>
                              </w:r>
                            </w:ins>
                          </w:p>
                          <w:p w14:paraId="221DE9D9" w14:textId="77777777" w:rsidR="009444C8" w:rsidRPr="006D0C7A" w:rsidRDefault="009444C8" w:rsidP="009444C8">
                            <w:pPr>
                              <w:rPr>
                                <w:ins w:id="85" w:author="Eduardo Diogo Francisco Nazário" w:date="2022-06-12T21:41:00Z"/>
                                <w:sz w:val="20"/>
                                <w:szCs w:val="20"/>
                                <w:rPrChange w:id="86" w:author="Eduardo Diogo Francisco Nazário" w:date="2022-06-12T21:43:00Z">
                                  <w:rPr>
                                    <w:ins w:id="87" w:author="Eduardo Diogo Francisco Nazário" w:date="2022-06-12T21:41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ins w:id="88" w:author="Eduardo Diogo Francisco Nazário" w:date="2022-06-12T21:41:00Z">
                              <w:r w:rsidRPr="006D0C7A">
                                <w:rPr>
                                  <w:sz w:val="20"/>
                                  <w:szCs w:val="20"/>
                                  <w:rPrChange w:id="89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 w:rsidRPr="006D0C7A">
                                <w:rPr>
                                  <w:sz w:val="20"/>
                                  <w:szCs w:val="20"/>
                                  <w:rPrChange w:id="90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set.seed</w:t>
                              </w:r>
                              <w:proofErr w:type="spellEnd"/>
                              <w:proofErr w:type="gramEnd"/>
                              <w:r w:rsidRPr="006D0C7A">
                                <w:rPr>
                                  <w:sz w:val="20"/>
                                  <w:szCs w:val="20"/>
                                  <w:rPrChange w:id="91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(</w:t>
                              </w:r>
                              <w:proofErr w:type="spellStart"/>
                              <w:r w:rsidRPr="006D0C7A">
                                <w:rPr>
                                  <w:sz w:val="20"/>
                                  <w:szCs w:val="20"/>
                                  <w:rPrChange w:id="92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seed</w:t>
                              </w:r>
                              <w:proofErr w:type="spellEnd"/>
                              <w:r w:rsidRPr="006D0C7A">
                                <w:rPr>
                                  <w:sz w:val="20"/>
                                  <w:szCs w:val="20"/>
                                  <w:rPrChange w:id="93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)</w:t>
                              </w:r>
                            </w:ins>
                          </w:p>
                          <w:p w14:paraId="70A0E09A" w14:textId="77777777" w:rsidR="009444C8" w:rsidRPr="006D0C7A" w:rsidRDefault="009444C8" w:rsidP="009444C8">
                            <w:pPr>
                              <w:rPr>
                                <w:ins w:id="94" w:author="Eduardo Diogo Francisco Nazário" w:date="2022-06-12T21:41:00Z"/>
                                <w:sz w:val="20"/>
                                <w:szCs w:val="20"/>
                                <w:rPrChange w:id="95" w:author="Eduardo Diogo Francisco Nazário" w:date="2022-06-12T21:43:00Z">
                                  <w:rPr>
                                    <w:ins w:id="96" w:author="Eduardo Diogo Francisco Nazário" w:date="2022-06-12T21:41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ins w:id="97" w:author="Eduardo Diogo Francisco Nazário" w:date="2022-06-12T21:41:00Z">
                              <w:r w:rsidRPr="006D0C7A">
                                <w:rPr>
                                  <w:sz w:val="20"/>
                                  <w:szCs w:val="20"/>
                                  <w:rPrChange w:id="98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  </w:t>
                              </w:r>
                              <w:proofErr w:type="gramStart"/>
                              <w:r w:rsidRPr="006D0C7A">
                                <w:rPr>
                                  <w:sz w:val="20"/>
                                  <w:szCs w:val="20"/>
                                  <w:rPrChange w:id="99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for(</w:t>
                              </w:r>
                              <w:proofErr w:type="gramEnd"/>
                              <w:r w:rsidRPr="006D0C7A">
                                <w:rPr>
                                  <w:sz w:val="20"/>
                                  <w:szCs w:val="20"/>
                                  <w:rPrChange w:id="100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i in 1:pop) { </w:t>
                              </w:r>
                            </w:ins>
                          </w:p>
                          <w:p w14:paraId="66D56BAE" w14:textId="77777777" w:rsidR="009444C8" w:rsidRPr="006D0C7A" w:rsidRDefault="009444C8" w:rsidP="009444C8">
                            <w:pPr>
                              <w:rPr>
                                <w:ins w:id="101" w:author="Eduardo Diogo Francisco Nazário" w:date="2022-06-12T21:41:00Z"/>
                                <w:sz w:val="20"/>
                                <w:szCs w:val="20"/>
                                <w:rPrChange w:id="102" w:author="Eduardo Diogo Francisco Nazário" w:date="2022-06-12T21:43:00Z">
                                  <w:rPr>
                                    <w:ins w:id="103" w:author="Eduardo Diogo Francisco Nazário" w:date="2022-06-12T21:41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ins w:id="104" w:author="Eduardo Diogo Francisco Nazário" w:date="2022-06-12T21:41:00Z">
                              <w:r w:rsidRPr="006D0C7A">
                                <w:rPr>
                                  <w:sz w:val="20"/>
                                  <w:szCs w:val="20"/>
                                  <w:rPrChange w:id="105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    dados[</w:t>
                              </w:r>
                              <w:proofErr w:type="spellStart"/>
                              <w:proofErr w:type="gramStart"/>
                              <w:r w:rsidRPr="006D0C7A">
                                <w:rPr>
                                  <w:sz w:val="20"/>
                                  <w:szCs w:val="20"/>
                                  <w:rPrChange w:id="106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i,n</w:t>
                              </w:r>
                              <w:proofErr w:type="spellEnd"/>
                              <w:proofErr w:type="gramEnd"/>
                              <w:r w:rsidRPr="006D0C7A">
                                <w:rPr>
                                  <w:sz w:val="20"/>
                                  <w:szCs w:val="20"/>
                                  <w:rPrChange w:id="107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] &lt;- </w:t>
                              </w:r>
                              <w:proofErr w:type="spellStart"/>
                              <w:r w:rsidRPr="006D0C7A">
                                <w:rPr>
                                  <w:sz w:val="20"/>
                                  <w:szCs w:val="20"/>
                                  <w:rPrChange w:id="108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mean</w:t>
                              </w:r>
                              <w:proofErr w:type="spellEnd"/>
                              <w:r w:rsidRPr="006D0C7A">
                                <w:rPr>
                                  <w:sz w:val="20"/>
                                  <w:szCs w:val="20"/>
                                  <w:rPrChange w:id="109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(</w:t>
                              </w:r>
                              <w:proofErr w:type="spellStart"/>
                              <w:r w:rsidRPr="006D0C7A">
                                <w:rPr>
                                  <w:sz w:val="20"/>
                                  <w:szCs w:val="20"/>
                                  <w:rPrChange w:id="110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runif</w:t>
                              </w:r>
                              <w:proofErr w:type="spellEnd"/>
                              <w:r w:rsidRPr="006D0C7A">
                                <w:rPr>
                                  <w:sz w:val="20"/>
                                  <w:szCs w:val="20"/>
                                  <w:rPrChange w:id="111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(</w:t>
                              </w:r>
                              <w:proofErr w:type="spellStart"/>
                              <w:r w:rsidRPr="006D0C7A">
                                <w:rPr>
                                  <w:sz w:val="20"/>
                                  <w:szCs w:val="20"/>
                                  <w:rPrChange w:id="112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n_value</w:t>
                              </w:r>
                              <w:proofErr w:type="spellEnd"/>
                              <w:r w:rsidRPr="006D0C7A">
                                <w:rPr>
                                  <w:sz w:val="20"/>
                                  <w:szCs w:val="20"/>
                                  <w:rPrChange w:id="113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[n], inicio, fim)) </w:t>
                              </w:r>
                            </w:ins>
                          </w:p>
                          <w:p w14:paraId="2490D63E" w14:textId="77777777" w:rsidR="009444C8" w:rsidRPr="006D0C7A" w:rsidRDefault="009444C8" w:rsidP="009444C8">
                            <w:pPr>
                              <w:rPr>
                                <w:ins w:id="114" w:author="Eduardo Diogo Francisco Nazário" w:date="2022-06-12T21:41:00Z"/>
                                <w:sz w:val="20"/>
                                <w:szCs w:val="20"/>
                                <w:rPrChange w:id="115" w:author="Eduardo Diogo Francisco Nazário" w:date="2022-06-12T21:43:00Z">
                                  <w:rPr>
                                    <w:ins w:id="116" w:author="Eduardo Diogo Francisco Nazário" w:date="2022-06-12T21:41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ins w:id="117" w:author="Eduardo Diogo Francisco Nazário" w:date="2022-06-12T21:41:00Z">
                              <w:r w:rsidRPr="006D0C7A">
                                <w:rPr>
                                  <w:sz w:val="20"/>
                                  <w:szCs w:val="20"/>
                                  <w:rPrChange w:id="118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  }</w:t>
                              </w:r>
                            </w:ins>
                          </w:p>
                          <w:p w14:paraId="6377CECE" w14:textId="77777777" w:rsidR="009444C8" w:rsidRPr="006D0C7A" w:rsidRDefault="009444C8" w:rsidP="009444C8">
                            <w:pPr>
                              <w:rPr>
                                <w:ins w:id="119" w:author="Eduardo Diogo Francisco Nazário" w:date="2022-06-12T21:41:00Z"/>
                                <w:sz w:val="20"/>
                                <w:szCs w:val="20"/>
                                <w:rPrChange w:id="120" w:author="Eduardo Diogo Francisco Nazário" w:date="2022-06-12T21:43:00Z">
                                  <w:rPr>
                                    <w:ins w:id="121" w:author="Eduardo Diogo Francisco Nazário" w:date="2022-06-12T21:41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ins w:id="122" w:author="Eduardo Diogo Francisco Nazário" w:date="2022-06-12T21:41:00Z">
                              <w:r w:rsidRPr="006D0C7A">
                                <w:rPr>
                                  <w:sz w:val="20"/>
                                  <w:szCs w:val="20"/>
                                  <w:rPrChange w:id="123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}</w:t>
                              </w:r>
                            </w:ins>
                          </w:p>
                          <w:p w14:paraId="06459D37" w14:textId="77777777" w:rsidR="009444C8" w:rsidRPr="006D0C7A" w:rsidRDefault="009444C8" w:rsidP="009444C8">
                            <w:pPr>
                              <w:rPr>
                                <w:ins w:id="124" w:author="Eduardo Diogo Francisco Nazário" w:date="2022-06-12T21:41:00Z"/>
                                <w:sz w:val="20"/>
                                <w:szCs w:val="20"/>
                                <w:rPrChange w:id="125" w:author="Eduardo Diogo Francisco Nazário" w:date="2022-06-12T21:43:00Z">
                                  <w:rPr>
                                    <w:ins w:id="126" w:author="Eduardo Diogo Francisco Nazário" w:date="2022-06-12T21:41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</w:p>
                          <w:p w14:paraId="37ACFB6E" w14:textId="0B02E4F5" w:rsidR="009444C8" w:rsidRPr="006D0C7A" w:rsidRDefault="009444C8" w:rsidP="009444C8">
                            <w:pPr>
                              <w:rPr>
                                <w:ins w:id="127" w:author="Eduardo Diogo Francisco Nazário" w:date="2022-06-12T21:41:00Z"/>
                                <w:sz w:val="20"/>
                                <w:szCs w:val="20"/>
                                <w:rPrChange w:id="128" w:author="Eduardo Diogo Francisco Nazário" w:date="2022-06-12T21:43:00Z">
                                  <w:rPr>
                                    <w:ins w:id="129" w:author="Eduardo Diogo Francisco Nazário" w:date="2022-06-12T21:41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ins w:id="130" w:author="Eduardo Diogo Francisco Nazário" w:date="2022-06-12T21:41:00Z">
                              <w:r w:rsidRPr="006D0C7A">
                                <w:rPr>
                                  <w:sz w:val="20"/>
                                  <w:szCs w:val="20"/>
                                  <w:rPrChange w:id="131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dados &lt;- </w:t>
                              </w:r>
                              <w:proofErr w:type="spellStart"/>
                              <w:proofErr w:type="gramStart"/>
                              <w:r w:rsidRPr="006D0C7A">
                                <w:rPr>
                                  <w:sz w:val="20"/>
                                  <w:szCs w:val="20"/>
                                  <w:rPrChange w:id="132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data.frame</w:t>
                              </w:r>
                              <w:proofErr w:type="spellEnd"/>
                              <w:proofErr w:type="gramEnd"/>
                              <w:r w:rsidRPr="006D0C7A">
                                <w:rPr>
                                  <w:sz w:val="20"/>
                                  <w:szCs w:val="20"/>
                                  <w:rPrChange w:id="133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(dados) </w:t>
                              </w:r>
                              <w:r w:rsidRPr="00145030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rPrChange w:id="134" w:author="Eduardo Diogo Francisco Nazário" w:date="2022-06-12T21:54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# Passar</w:t>
                              </w:r>
                            </w:ins>
                            <w:ins w:id="135" w:author="Eduardo Diogo Francisco Nazário" w:date="2022-06-12T22:38:00Z">
                              <w:r w:rsidR="00B6101B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B6101B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>dematriz</w:t>
                              </w:r>
                            </w:ins>
                            <w:proofErr w:type="spellEnd"/>
                            <w:ins w:id="136" w:author="Eduardo Diogo Francisco Nazário" w:date="2022-06-12T21:41:00Z">
                              <w:r w:rsidRPr="00145030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rPrChange w:id="137" w:author="Eduardo Diogo Francisco Nazário" w:date="2022-06-12T21:54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 a </w:t>
                              </w:r>
                              <w:proofErr w:type="spellStart"/>
                              <w:r w:rsidRPr="00145030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rPrChange w:id="138" w:author="Eduardo Diogo Francisco Nazário" w:date="2022-06-12T21:54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DataFrame</w:t>
                              </w:r>
                            </w:ins>
                            <w:proofErr w:type="spellEnd"/>
                            <w:ins w:id="139" w:author="Eduardo Diogo Francisco Nazário" w:date="2022-06-12T22:38:00Z">
                              <w:r w:rsidR="00B6101B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 xml:space="preserve"> para poder utilizar no </w:t>
                              </w:r>
                              <w:proofErr w:type="spellStart"/>
                              <w:r w:rsidR="00B6101B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>ggplot</w:t>
                              </w:r>
                            </w:ins>
                            <w:proofErr w:type="spellEnd"/>
                          </w:p>
                          <w:p w14:paraId="02368A80" w14:textId="77777777" w:rsidR="009444C8" w:rsidRPr="006D0C7A" w:rsidRDefault="009444C8" w:rsidP="009444C8">
                            <w:pPr>
                              <w:rPr>
                                <w:ins w:id="140" w:author="Eduardo Diogo Francisco Nazário" w:date="2022-06-12T21:41:00Z"/>
                                <w:sz w:val="20"/>
                                <w:szCs w:val="20"/>
                                <w:rPrChange w:id="141" w:author="Eduardo Diogo Francisco Nazário" w:date="2022-06-12T21:43:00Z">
                                  <w:rPr>
                                    <w:ins w:id="142" w:author="Eduardo Diogo Francisco Nazário" w:date="2022-06-12T21:41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</w:p>
                          <w:p w14:paraId="016BF452" w14:textId="77777777" w:rsidR="009444C8" w:rsidRPr="006D0C7A" w:rsidRDefault="009444C8" w:rsidP="009444C8">
                            <w:pPr>
                              <w:rPr>
                                <w:ins w:id="143" w:author="Eduardo Diogo Francisco Nazário" w:date="2022-06-12T21:41:00Z"/>
                                <w:sz w:val="20"/>
                                <w:szCs w:val="20"/>
                                <w:rPrChange w:id="144" w:author="Eduardo Diogo Francisco Nazário" w:date="2022-06-12T21:43:00Z">
                                  <w:rPr>
                                    <w:ins w:id="145" w:author="Eduardo Diogo Francisco Nazário" w:date="2022-06-12T21:41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ins w:id="146" w:author="Eduardo Diogo Francisco Nazário" w:date="2022-06-12T21:41:00Z">
                              <w:r w:rsidRPr="006D0C7A">
                                <w:rPr>
                                  <w:sz w:val="20"/>
                                  <w:szCs w:val="20"/>
                                  <w:rPrChange w:id="147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gráficos &lt;- </w:t>
                              </w:r>
                              <w:proofErr w:type="spellStart"/>
                              <w:proofErr w:type="gramStart"/>
                              <w:r w:rsidRPr="006D0C7A">
                                <w:rPr>
                                  <w:sz w:val="20"/>
                                  <w:szCs w:val="20"/>
                                  <w:rPrChange w:id="148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list</w:t>
                              </w:r>
                              <w:proofErr w:type="spellEnd"/>
                              <w:r w:rsidRPr="006D0C7A">
                                <w:rPr>
                                  <w:sz w:val="20"/>
                                  <w:szCs w:val="20"/>
                                  <w:rPrChange w:id="149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(</w:t>
                              </w:r>
                              <w:proofErr w:type="gramEnd"/>
                              <w:r w:rsidRPr="006D0C7A">
                                <w:rPr>
                                  <w:sz w:val="20"/>
                                  <w:szCs w:val="20"/>
                                  <w:rPrChange w:id="150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)    </w:t>
                              </w:r>
                              <w:r w:rsidRPr="00145030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rPrChange w:id="151" w:author="Eduardo Diogo Francisco Nazário" w:date="2022-06-12T21:54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# Gráficos</w:t>
                              </w:r>
                            </w:ins>
                          </w:p>
                          <w:p w14:paraId="25889A87" w14:textId="77777777" w:rsidR="009444C8" w:rsidRPr="006D0C7A" w:rsidRDefault="009444C8" w:rsidP="009444C8">
                            <w:pPr>
                              <w:rPr>
                                <w:ins w:id="152" w:author="Eduardo Diogo Francisco Nazário" w:date="2022-06-12T21:41:00Z"/>
                                <w:sz w:val="20"/>
                                <w:szCs w:val="20"/>
                                <w:rPrChange w:id="153" w:author="Eduardo Diogo Francisco Nazário" w:date="2022-06-12T21:43:00Z">
                                  <w:rPr>
                                    <w:ins w:id="154" w:author="Eduardo Diogo Francisco Nazário" w:date="2022-06-12T21:41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ins w:id="155" w:author="Eduardo Diogo Francisco Nazário" w:date="2022-06-12T21:41:00Z">
                              <w:r w:rsidRPr="006D0C7A">
                                <w:rPr>
                                  <w:sz w:val="20"/>
                                  <w:szCs w:val="20"/>
                                  <w:rPrChange w:id="156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for (i in 1:3) {</w:t>
                              </w:r>
                            </w:ins>
                          </w:p>
                          <w:p w14:paraId="64BDBC4B" w14:textId="77777777" w:rsidR="008F5712" w:rsidRDefault="009444C8" w:rsidP="009444C8">
                            <w:pPr>
                              <w:rPr>
                                <w:ins w:id="157" w:author="Eduardo Diogo Francisco Nazário" w:date="2022-06-12T21:58:00Z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ins w:id="158" w:author="Eduardo Diogo Francisco Nazário" w:date="2022-06-12T21:41:00Z">
                              <w:r w:rsidRPr="00EE0E77">
                                <w:rPr>
                                  <w:sz w:val="20"/>
                                  <w:szCs w:val="20"/>
                                  <w:lang w:val="en-US"/>
                                  <w:rPrChange w:id="159" w:author="Eduardo Diogo Francisco Nazário" w:date="2022-06-12T21:52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gráficos</w:t>
                              </w:r>
                              <w:proofErr w:type="spellEnd"/>
                              <w:r w:rsidRPr="00EE0E77">
                                <w:rPr>
                                  <w:sz w:val="20"/>
                                  <w:szCs w:val="20"/>
                                  <w:lang w:val="en-US"/>
                                  <w:rPrChange w:id="160" w:author="Eduardo Diogo Francisco Nazário" w:date="2022-06-12T21:52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[[</w:t>
                              </w:r>
                              <w:proofErr w:type="spellStart"/>
                              <w:r w:rsidRPr="00EE0E77">
                                <w:rPr>
                                  <w:sz w:val="20"/>
                                  <w:szCs w:val="20"/>
                                  <w:lang w:val="en-US"/>
                                  <w:rPrChange w:id="161" w:author="Eduardo Diogo Francisco Nazário" w:date="2022-06-12T21:52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i</w:t>
                              </w:r>
                              <w:proofErr w:type="spellEnd"/>
                              <w:r w:rsidRPr="00EE0E77">
                                <w:rPr>
                                  <w:sz w:val="20"/>
                                  <w:szCs w:val="20"/>
                                  <w:lang w:val="en-US"/>
                                  <w:rPrChange w:id="162" w:author="Eduardo Diogo Francisco Nazário" w:date="2022-06-12T21:52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]] &lt;</w:t>
                              </w:r>
                              <w:proofErr w:type="gramStart"/>
                              <w:r w:rsidRPr="00EE0E77">
                                <w:rPr>
                                  <w:sz w:val="20"/>
                                  <w:szCs w:val="20"/>
                                  <w:lang w:val="en-US"/>
                                  <w:rPrChange w:id="163" w:author="Eduardo Diogo Francisco Nazário" w:date="2022-06-12T21:52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-  </w:t>
                              </w:r>
                              <w:proofErr w:type="spellStart"/>
                              <w:r w:rsidRPr="00EE0E77">
                                <w:rPr>
                                  <w:sz w:val="20"/>
                                  <w:szCs w:val="20"/>
                                  <w:lang w:val="en-US"/>
                                  <w:rPrChange w:id="164" w:author="Eduardo Diogo Francisco Nazário" w:date="2022-06-12T21:52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ggplot</w:t>
                              </w:r>
                              <w:proofErr w:type="spellEnd"/>
                              <w:proofErr w:type="gramEnd"/>
                              <w:r w:rsidRPr="00EE0E77">
                                <w:rPr>
                                  <w:sz w:val="20"/>
                                  <w:szCs w:val="20"/>
                                  <w:lang w:val="en-US"/>
                                  <w:rPrChange w:id="165" w:author="Eduardo Diogo Francisco Nazário" w:date="2022-06-12T21:52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(dados, </w:t>
                              </w:r>
                              <w:proofErr w:type="spellStart"/>
                              <w:r w:rsidRPr="00EE0E77">
                                <w:rPr>
                                  <w:sz w:val="20"/>
                                  <w:szCs w:val="20"/>
                                  <w:lang w:val="en-US"/>
                                  <w:rPrChange w:id="166" w:author="Eduardo Diogo Francisco Nazário" w:date="2022-06-12T21:52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aes_string</w:t>
                              </w:r>
                              <w:proofErr w:type="spellEnd"/>
                              <w:r w:rsidRPr="00EE0E77">
                                <w:rPr>
                                  <w:sz w:val="20"/>
                                  <w:szCs w:val="20"/>
                                  <w:lang w:val="en-US"/>
                                  <w:rPrChange w:id="167" w:author="Eduardo Diogo Francisco Nazário" w:date="2022-06-12T21:52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(</w:t>
                              </w:r>
                              <w:proofErr w:type="spellStart"/>
                              <w:r w:rsidRPr="00EE0E77">
                                <w:rPr>
                                  <w:sz w:val="20"/>
                                  <w:szCs w:val="20"/>
                                  <w:lang w:val="en-US"/>
                                  <w:rPrChange w:id="168" w:author="Eduardo Diogo Francisco Nazário" w:date="2022-06-12T21:52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colnames</w:t>
                              </w:r>
                              <w:proofErr w:type="spellEnd"/>
                              <w:r w:rsidRPr="00EE0E77">
                                <w:rPr>
                                  <w:sz w:val="20"/>
                                  <w:szCs w:val="20"/>
                                  <w:lang w:val="en-US"/>
                                  <w:rPrChange w:id="169" w:author="Eduardo Diogo Francisco Nazário" w:date="2022-06-12T21:52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(dados)[</w:t>
                              </w:r>
                              <w:proofErr w:type="spellStart"/>
                              <w:r w:rsidRPr="00EE0E77">
                                <w:rPr>
                                  <w:sz w:val="20"/>
                                  <w:szCs w:val="20"/>
                                  <w:lang w:val="en-US"/>
                                  <w:rPrChange w:id="170" w:author="Eduardo Diogo Francisco Nazário" w:date="2022-06-12T21:52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i</w:t>
                              </w:r>
                              <w:proofErr w:type="spellEnd"/>
                              <w:r w:rsidRPr="00EE0E77">
                                <w:rPr>
                                  <w:sz w:val="20"/>
                                  <w:szCs w:val="20"/>
                                  <w:lang w:val="en-US"/>
                                  <w:rPrChange w:id="171" w:author="Eduardo Diogo Francisco Nazário" w:date="2022-06-12T21:52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])) +</w:t>
                              </w:r>
                            </w:ins>
                          </w:p>
                          <w:p w14:paraId="55E4621A" w14:textId="5E69CF70" w:rsidR="008F5712" w:rsidRDefault="008F5712" w:rsidP="009444C8">
                            <w:pPr>
                              <w:rPr>
                                <w:ins w:id="172" w:author="Eduardo Diogo Francisco Nazário" w:date="2022-06-12T21:57:00Z"/>
                                <w:sz w:val="20"/>
                                <w:szCs w:val="20"/>
                                <w:lang w:val="en-US"/>
                              </w:rPr>
                            </w:pPr>
                            <w:ins w:id="173" w:author="Eduardo Diogo Francisco Nazário" w:date="2022-06-12T21:58:00Z"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  </w:t>
                              </w:r>
                            </w:ins>
                            <w:proofErr w:type="spellStart"/>
                            <w:ins w:id="174" w:author="Eduardo Diogo Francisco Nazário" w:date="2022-06-12T21:41:00Z">
                              <w:r w:rsidR="009444C8" w:rsidRPr="00EE0E77">
                                <w:rPr>
                                  <w:sz w:val="20"/>
                                  <w:szCs w:val="20"/>
                                  <w:lang w:val="en-US"/>
                                  <w:rPrChange w:id="175" w:author="Eduardo Diogo Francisco Nazário" w:date="2022-06-12T21:52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geom_</w:t>
                              </w:r>
                              <w:proofErr w:type="gramStart"/>
                              <w:r w:rsidR="009444C8" w:rsidRPr="00EE0E77">
                                <w:rPr>
                                  <w:sz w:val="20"/>
                                  <w:szCs w:val="20"/>
                                  <w:lang w:val="en-US"/>
                                  <w:rPrChange w:id="176" w:author="Eduardo Diogo Francisco Nazário" w:date="2022-06-12T21:52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histogram</w:t>
                              </w:r>
                              <w:proofErr w:type="spellEnd"/>
                              <w:r w:rsidR="009444C8" w:rsidRPr="00EE0E77">
                                <w:rPr>
                                  <w:sz w:val="20"/>
                                  <w:szCs w:val="20"/>
                                  <w:lang w:val="en-US"/>
                                  <w:rPrChange w:id="177" w:author="Eduardo Diogo Francisco Nazário" w:date="2022-06-12T21:52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="009444C8" w:rsidRPr="00EE0E77">
                                <w:rPr>
                                  <w:sz w:val="20"/>
                                  <w:szCs w:val="20"/>
                                  <w:lang w:val="en-US"/>
                                  <w:rPrChange w:id="178" w:author="Eduardo Diogo Francisco Nazário" w:date="2022-06-12T21:52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aes</w:t>
                              </w:r>
                              <w:proofErr w:type="spellEnd"/>
                              <w:r w:rsidR="009444C8" w:rsidRPr="00EE0E77">
                                <w:rPr>
                                  <w:sz w:val="20"/>
                                  <w:szCs w:val="20"/>
                                  <w:lang w:val="en-US"/>
                                  <w:rPrChange w:id="179" w:author="Eduardo Diogo Francisco Nazário" w:date="2022-06-12T21:52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(y = stat(count/sum(count))),color=</w:t>
                              </w:r>
                              <w:r w:rsidR="009444C8" w:rsidRPr="00EE0E77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US"/>
                                  <w:rPrChange w:id="180" w:author="Eduardo Diogo Francisco Nazário" w:date="2022-06-12T21:52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"purple"</w:t>
                              </w:r>
                              <w:r w:rsidR="009444C8" w:rsidRPr="00EE0E77">
                                <w:rPr>
                                  <w:sz w:val="20"/>
                                  <w:szCs w:val="20"/>
                                  <w:lang w:val="en-US"/>
                                  <w:rPrChange w:id="181" w:author="Eduardo Diogo Francisco Nazário" w:date="2022-06-12T21:52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, fill=</w:t>
                              </w:r>
                              <w:r w:rsidR="009444C8" w:rsidRPr="00EE0E77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US"/>
                                  <w:rPrChange w:id="182" w:author="Eduardo Diogo Francisco Nazário" w:date="2022-06-12T21:52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"#FF00FF"</w:t>
                              </w:r>
                              <w:r w:rsidR="009444C8" w:rsidRPr="00EE0E77">
                                <w:rPr>
                                  <w:sz w:val="20"/>
                                  <w:szCs w:val="20"/>
                                  <w:lang w:val="en-US"/>
                                  <w:rPrChange w:id="183" w:author="Eduardo Diogo Francisco Nazário" w:date="2022-06-12T21:52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, alpha = 0.1, bins = 30) +</w:t>
                              </w:r>
                            </w:ins>
                            <w:ins w:id="184" w:author="Eduardo Diogo Francisco Nazário" w:date="2022-06-12T21:57:00Z"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ins>
                            <w:proofErr w:type="spellStart"/>
                            <w:ins w:id="185" w:author="Eduardo Diogo Francisco Nazário" w:date="2022-06-12T21:41:00Z">
                              <w:r w:rsidR="009444C8" w:rsidRPr="001E64F5">
                                <w:rPr>
                                  <w:sz w:val="20"/>
                                  <w:szCs w:val="20"/>
                                  <w:lang w:val="en-US"/>
                                  <w:rPrChange w:id="186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xlim</w:t>
                              </w:r>
                              <w:proofErr w:type="spellEnd"/>
                              <w:r w:rsidR="009444C8" w:rsidRPr="001E64F5">
                                <w:rPr>
                                  <w:sz w:val="20"/>
                                  <w:szCs w:val="20"/>
                                  <w:lang w:val="en-US"/>
                                  <w:rPrChange w:id="187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(</w:t>
                              </w:r>
                              <w:proofErr w:type="spellStart"/>
                              <w:r w:rsidR="009444C8" w:rsidRPr="001E64F5">
                                <w:rPr>
                                  <w:sz w:val="20"/>
                                  <w:szCs w:val="20"/>
                                  <w:lang w:val="en-US"/>
                                  <w:rPrChange w:id="188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inicio</w:t>
                              </w:r>
                              <w:proofErr w:type="spellEnd"/>
                              <w:r w:rsidR="009444C8" w:rsidRPr="001E64F5">
                                <w:rPr>
                                  <w:sz w:val="20"/>
                                  <w:szCs w:val="20"/>
                                  <w:lang w:val="en-US"/>
                                  <w:rPrChange w:id="189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, </w:t>
                              </w:r>
                              <w:proofErr w:type="spellStart"/>
                              <w:r w:rsidR="009444C8" w:rsidRPr="001E64F5">
                                <w:rPr>
                                  <w:sz w:val="20"/>
                                  <w:szCs w:val="20"/>
                                  <w:lang w:val="en-US"/>
                                  <w:rPrChange w:id="190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fim</w:t>
                              </w:r>
                              <w:proofErr w:type="spellEnd"/>
                              <w:r w:rsidR="009444C8" w:rsidRPr="001E64F5">
                                <w:rPr>
                                  <w:sz w:val="20"/>
                                  <w:szCs w:val="20"/>
                                  <w:lang w:val="en-US"/>
                                  <w:rPrChange w:id="191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) +</w:t>
                              </w:r>
                            </w:ins>
                          </w:p>
                          <w:p w14:paraId="119763E6" w14:textId="66B498FF" w:rsidR="009444C8" w:rsidRPr="001E64F5" w:rsidRDefault="008F5712" w:rsidP="009444C8">
                            <w:pPr>
                              <w:rPr>
                                <w:ins w:id="192" w:author="Eduardo Diogo Francisco Nazário" w:date="2022-06-12T21:41:00Z"/>
                                <w:sz w:val="20"/>
                                <w:szCs w:val="20"/>
                                <w:lang w:val="en-US"/>
                                <w:rPrChange w:id="193" w:author="Eduardo Diogo Francisco Nazário" w:date="2022-06-12T21:55:00Z">
                                  <w:rPr>
                                    <w:ins w:id="194" w:author="Eduardo Diogo Francisco Nazário" w:date="2022-06-12T21:41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ins w:id="195" w:author="Eduardo Diogo Francisco Nazário" w:date="2022-06-12T21:57:00Z"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ins>
                            <w:ins w:id="196" w:author="Eduardo Diogo Francisco Nazário" w:date="2022-06-12T21:41:00Z">
                              <w:r w:rsidR="009444C8" w:rsidRPr="001E64F5">
                                <w:rPr>
                                  <w:sz w:val="20"/>
                                  <w:szCs w:val="20"/>
                                  <w:lang w:val="en-US"/>
                                  <w:rPrChange w:id="197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 </w:t>
                              </w:r>
                            </w:ins>
                            <w:ins w:id="198" w:author="Eduardo Diogo Francisco Nazário" w:date="2022-06-12T21:58:00Z">
                              <w:r w:rsidR="00452908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</w:ins>
                            <w:proofErr w:type="spellStart"/>
                            <w:ins w:id="199" w:author="Eduardo Diogo Francisco Nazário" w:date="2022-06-12T21:41:00Z">
                              <w:r w:rsidR="009444C8" w:rsidRPr="001E64F5">
                                <w:rPr>
                                  <w:sz w:val="20"/>
                                  <w:szCs w:val="20"/>
                                  <w:lang w:val="en-US"/>
                                  <w:rPrChange w:id="200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stat_</w:t>
                              </w:r>
                              <w:proofErr w:type="gramStart"/>
                              <w:r w:rsidR="009444C8" w:rsidRPr="001E64F5">
                                <w:rPr>
                                  <w:sz w:val="20"/>
                                  <w:szCs w:val="20"/>
                                  <w:lang w:val="en-US"/>
                                  <w:rPrChange w:id="201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function</w:t>
                              </w:r>
                              <w:proofErr w:type="spellEnd"/>
                              <w:r w:rsidR="009444C8" w:rsidRPr="001E64F5">
                                <w:rPr>
                                  <w:sz w:val="20"/>
                                  <w:szCs w:val="20"/>
                                  <w:lang w:val="en-US"/>
                                  <w:rPrChange w:id="202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(</w:t>
                              </w:r>
                              <w:proofErr w:type="gramEnd"/>
                              <w:r w:rsidR="009444C8" w:rsidRPr="001E64F5">
                                <w:rPr>
                                  <w:sz w:val="20"/>
                                  <w:szCs w:val="20"/>
                                  <w:lang w:val="en-US"/>
                                  <w:rPrChange w:id="203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fun = </w:t>
                              </w:r>
                              <w:proofErr w:type="spellStart"/>
                              <w:r w:rsidR="009444C8" w:rsidRPr="001E64F5">
                                <w:rPr>
                                  <w:sz w:val="20"/>
                                  <w:szCs w:val="20"/>
                                  <w:lang w:val="en-US"/>
                                  <w:rPrChange w:id="204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dnorm</w:t>
                              </w:r>
                              <w:proofErr w:type="spellEnd"/>
                              <w:r w:rsidR="009444C8" w:rsidRPr="001E64F5">
                                <w:rPr>
                                  <w:sz w:val="20"/>
                                  <w:szCs w:val="20"/>
                                  <w:lang w:val="en-US"/>
                                  <w:rPrChange w:id="205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, </w:t>
                              </w:r>
                              <w:proofErr w:type="spellStart"/>
                              <w:r w:rsidR="009444C8" w:rsidRPr="001E64F5">
                                <w:rPr>
                                  <w:sz w:val="20"/>
                                  <w:szCs w:val="20"/>
                                  <w:lang w:val="en-US"/>
                                  <w:rPrChange w:id="206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args</w:t>
                              </w:r>
                              <w:proofErr w:type="spellEnd"/>
                              <w:r w:rsidR="009444C8" w:rsidRPr="001E64F5">
                                <w:rPr>
                                  <w:sz w:val="20"/>
                                  <w:szCs w:val="20"/>
                                  <w:lang w:val="en-US"/>
                                  <w:rPrChange w:id="207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 = list(mean = </w:t>
                              </w:r>
                              <w:proofErr w:type="spellStart"/>
                              <w:r w:rsidR="009444C8" w:rsidRPr="001E64F5">
                                <w:rPr>
                                  <w:sz w:val="20"/>
                                  <w:szCs w:val="20"/>
                                  <w:lang w:val="en-US"/>
                                  <w:rPrChange w:id="208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val_esperado</w:t>
                              </w:r>
                              <w:proofErr w:type="spellEnd"/>
                              <w:r w:rsidR="009444C8" w:rsidRPr="001E64F5">
                                <w:rPr>
                                  <w:sz w:val="20"/>
                                  <w:szCs w:val="20"/>
                                  <w:lang w:val="en-US"/>
                                  <w:rPrChange w:id="209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, </w:t>
                              </w:r>
                              <w:proofErr w:type="spellStart"/>
                              <w:r w:rsidR="009444C8" w:rsidRPr="001E64F5">
                                <w:rPr>
                                  <w:sz w:val="20"/>
                                  <w:szCs w:val="20"/>
                                  <w:lang w:val="en-US"/>
                                  <w:rPrChange w:id="210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sd</w:t>
                              </w:r>
                              <w:proofErr w:type="spellEnd"/>
                              <w:r w:rsidR="009444C8" w:rsidRPr="001E64F5">
                                <w:rPr>
                                  <w:sz w:val="20"/>
                                  <w:szCs w:val="20"/>
                                  <w:lang w:val="en-US"/>
                                  <w:rPrChange w:id="211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 = (sqrt(</w:t>
                              </w:r>
                              <w:proofErr w:type="spellStart"/>
                              <w:r w:rsidR="009444C8" w:rsidRPr="001E64F5">
                                <w:rPr>
                                  <w:sz w:val="20"/>
                                  <w:szCs w:val="20"/>
                                  <w:lang w:val="en-US"/>
                                  <w:rPrChange w:id="212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var_unif_distr</w:t>
                              </w:r>
                              <w:proofErr w:type="spellEnd"/>
                              <w:r w:rsidR="009444C8" w:rsidRPr="001E64F5">
                                <w:rPr>
                                  <w:sz w:val="20"/>
                                  <w:szCs w:val="20"/>
                                  <w:lang w:val="en-US"/>
                                  <w:rPrChange w:id="213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 / </w:t>
                              </w:r>
                              <w:proofErr w:type="spellStart"/>
                              <w:r w:rsidR="009444C8" w:rsidRPr="001E64F5">
                                <w:rPr>
                                  <w:sz w:val="20"/>
                                  <w:szCs w:val="20"/>
                                  <w:lang w:val="en-US"/>
                                  <w:rPrChange w:id="214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n_value</w:t>
                              </w:r>
                              <w:proofErr w:type="spellEnd"/>
                              <w:r w:rsidR="009444C8" w:rsidRPr="001E64F5">
                                <w:rPr>
                                  <w:sz w:val="20"/>
                                  <w:szCs w:val="20"/>
                                  <w:lang w:val="en-US"/>
                                  <w:rPrChange w:id="215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[</w:t>
                              </w:r>
                              <w:proofErr w:type="spellStart"/>
                              <w:r w:rsidR="009444C8" w:rsidRPr="001E64F5">
                                <w:rPr>
                                  <w:sz w:val="20"/>
                                  <w:szCs w:val="20"/>
                                  <w:lang w:val="en-US"/>
                                  <w:rPrChange w:id="216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i</w:t>
                              </w:r>
                              <w:proofErr w:type="spellEnd"/>
                              <w:r w:rsidR="009444C8" w:rsidRPr="001E64F5">
                                <w:rPr>
                                  <w:sz w:val="20"/>
                                  <w:szCs w:val="20"/>
                                  <w:lang w:val="en-US"/>
                                  <w:rPrChange w:id="217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]))), color = </w:t>
                              </w:r>
                              <w:r w:rsidR="009444C8" w:rsidRPr="00115E2E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US"/>
                                  <w:rPrChange w:id="218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"black"</w:t>
                              </w:r>
                              <w:r w:rsidR="009444C8" w:rsidRPr="001E64F5">
                                <w:rPr>
                                  <w:sz w:val="20"/>
                                  <w:szCs w:val="20"/>
                                  <w:lang w:val="en-US"/>
                                  <w:rPrChange w:id="219" w:author="Eduardo Diogo Francisco Nazário" w:date="2022-06-12T21:5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) + </w:t>
                              </w:r>
                            </w:ins>
                          </w:p>
                          <w:p w14:paraId="1B71C8F4" w14:textId="77777777" w:rsidR="00452908" w:rsidRDefault="009444C8" w:rsidP="009444C8">
                            <w:pPr>
                              <w:rPr>
                                <w:ins w:id="220" w:author="Eduardo Diogo Francisco Nazário" w:date="2022-06-12T21:58:00Z"/>
                                <w:sz w:val="20"/>
                                <w:szCs w:val="20"/>
                              </w:rPr>
                            </w:pPr>
                            <w:ins w:id="221" w:author="Eduardo Diogo Francisco Nazário" w:date="2022-06-12T21:41:00Z">
                              <w:r w:rsidRPr="00452908">
                                <w:rPr>
                                  <w:sz w:val="20"/>
                                  <w:szCs w:val="20"/>
                                  <w:rPrChange w:id="222" w:author="Eduardo Diogo Francisco Nazário" w:date="2022-06-12T21:58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  </w:t>
                              </w:r>
                            </w:ins>
                            <w:ins w:id="223" w:author="Eduardo Diogo Francisco Nazário" w:date="2022-06-12T21:58:00Z">
                              <w:r w:rsidR="00452908" w:rsidRPr="00452908">
                                <w:rPr>
                                  <w:sz w:val="20"/>
                                  <w:szCs w:val="20"/>
                                  <w:rPrChange w:id="224" w:author="Eduardo Diogo Francisco Nazário" w:date="2022-06-12T21:58:00Z"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rPrChange>
                                </w:rPr>
                                <w:t xml:space="preserve">  </w:t>
                              </w:r>
                            </w:ins>
                            <w:proofErr w:type="spellStart"/>
                            <w:proofErr w:type="gramStart"/>
                            <w:ins w:id="225" w:author="Eduardo Diogo Francisco Nazário" w:date="2022-06-12T21:41:00Z">
                              <w:r w:rsidRPr="006D0C7A">
                                <w:rPr>
                                  <w:sz w:val="20"/>
                                  <w:szCs w:val="20"/>
                                  <w:rPrChange w:id="226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labs</w:t>
                              </w:r>
                              <w:proofErr w:type="spellEnd"/>
                              <w:r w:rsidRPr="006D0C7A">
                                <w:rPr>
                                  <w:sz w:val="20"/>
                                  <w:szCs w:val="20"/>
                                  <w:rPrChange w:id="227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6D0C7A">
                                <w:rPr>
                                  <w:sz w:val="20"/>
                                  <w:szCs w:val="20"/>
                                  <w:rPrChange w:id="228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title</w:t>
                              </w:r>
                              <w:proofErr w:type="spellEnd"/>
                              <w:r w:rsidRPr="006D0C7A">
                                <w:rPr>
                                  <w:sz w:val="20"/>
                                  <w:szCs w:val="20"/>
                                  <w:rPrChange w:id="229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=paste0(</w:t>
                              </w:r>
                              <w:r w:rsidRPr="00145030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rPrChange w:id="230" w:author="Eduardo Diogo Francisco Nazário" w:date="2022-06-12T21:5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"Distribuição da Média (n="</w:t>
                              </w:r>
                              <w:r w:rsidRPr="006D0C7A">
                                <w:rPr>
                                  <w:sz w:val="20"/>
                                  <w:szCs w:val="20"/>
                                  <w:rPrChange w:id="231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, </w:t>
                              </w:r>
                              <w:proofErr w:type="spellStart"/>
                              <w:r w:rsidRPr="006D0C7A">
                                <w:rPr>
                                  <w:sz w:val="20"/>
                                  <w:szCs w:val="20"/>
                                  <w:rPrChange w:id="232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n_value</w:t>
                              </w:r>
                              <w:proofErr w:type="spellEnd"/>
                              <w:r w:rsidRPr="006D0C7A">
                                <w:rPr>
                                  <w:sz w:val="20"/>
                                  <w:szCs w:val="20"/>
                                  <w:rPrChange w:id="233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 xml:space="preserve">[i], </w:t>
                              </w:r>
                              <w:r w:rsidRPr="00145030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rPrChange w:id="234" w:author="Eduardo Diogo Francisco Nazário" w:date="2022-06-12T21:5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")"</w:t>
                              </w:r>
                              <w:r w:rsidRPr="006D0C7A">
                                <w:rPr>
                                  <w:sz w:val="20"/>
                                  <w:szCs w:val="20"/>
                                  <w:rPrChange w:id="235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),</w:t>
                              </w:r>
                            </w:ins>
                            <w:ins w:id="236" w:author="Eduardo Diogo Francisco Nazário" w:date="2022-06-12T21:58:00Z">
                              <w:r w:rsidR="00452908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ins>
                          </w:p>
                          <w:p w14:paraId="396B44C0" w14:textId="77777777" w:rsidR="00B6101B" w:rsidRDefault="00452908" w:rsidP="009444C8">
                            <w:pPr>
                              <w:rPr>
                                <w:ins w:id="237" w:author="Eduardo Diogo Francisco Nazário" w:date="2022-06-12T22:38:00Z"/>
                                <w:sz w:val="20"/>
                                <w:szCs w:val="20"/>
                              </w:rPr>
                            </w:pPr>
                            <w:ins w:id="238" w:author="Eduardo Diogo Francisco Nazário" w:date="2022-06-12T21:58:00Z"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</w:t>
                              </w:r>
                            </w:ins>
                            <w:ins w:id="239" w:author="Eduardo Diogo Francisco Nazário" w:date="2022-06-12T21:41:00Z">
                              <w:r w:rsidR="009444C8" w:rsidRPr="006D0C7A">
                                <w:rPr>
                                  <w:sz w:val="20"/>
                                  <w:szCs w:val="20"/>
                                  <w:rPrChange w:id="240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x=</w:t>
                              </w:r>
                              <w:r w:rsidR="009444C8" w:rsidRPr="00145030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rPrChange w:id="241" w:author="Eduardo Diogo Francisco Nazário" w:date="2022-06-12T21:5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"Valores da Distribuição da Média"</w:t>
                              </w:r>
                              <w:r w:rsidR="009444C8" w:rsidRPr="006D0C7A">
                                <w:rPr>
                                  <w:sz w:val="20"/>
                                  <w:szCs w:val="20"/>
                                  <w:rPrChange w:id="242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, y=</w:t>
                              </w:r>
                              <w:r w:rsidR="009444C8" w:rsidRPr="00145030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rPrChange w:id="243" w:author="Eduardo Diogo Francisco Nazário" w:date="2022-06-12T21:5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"Frequência Relativa"</w:t>
                              </w:r>
                              <w:r w:rsidR="009444C8" w:rsidRPr="006D0C7A">
                                <w:rPr>
                                  <w:sz w:val="20"/>
                                  <w:szCs w:val="20"/>
                                  <w:rPrChange w:id="244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)</w:t>
                              </w:r>
                            </w:ins>
                            <w:ins w:id="245" w:author="Eduardo Diogo Francisco Nazário" w:date="2022-06-12T21:58:00Z"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</w:ins>
                          </w:p>
                          <w:p w14:paraId="2F237E26" w14:textId="6F44BF79" w:rsidR="009444C8" w:rsidRPr="006D0C7A" w:rsidRDefault="009444C8" w:rsidP="009444C8">
                            <w:pPr>
                              <w:rPr>
                                <w:ins w:id="246" w:author="Eduardo Diogo Francisco Nazário" w:date="2022-06-12T21:41:00Z"/>
                                <w:sz w:val="20"/>
                                <w:szCs w:val="20"/>
                                <w:rPrChange w:id="247" w:author="Eduardo Diogo Francisco Nazário" w:date="2022-06-12T21:43:00Z">
                                  <w:rPr>
                                    <w:ins w:id="248" w:author="Eduardo Diogo Francisco Nazário" w:date="2022-06-12T21:41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</w:pPr>
                            <w:ins w:id="249" w:author="Eduardo Diogo Francisco Nazário" w:date="2022-06-12T21:41:00Z">
                              <w:r w:rsidRPr="006D0C7A">
                                <w:rPr>
                                  <w:sz w:val="20"/>
                                  <w:szCs w:val="20"/>
                                  <w:rPrChange w:id="250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}</w:t>
                              </w:r>
                            </w:ins>
                          </w:p>
                          <w:p w14:paraId="5538C679" w14:textId="2BC71DB4" w:rsidR="006C0C78" w:rsidRPr="0010419F" w:rsidDel="00EB6B15" w:rsidRDefault="009444C8" w:rsidP="009444C8">
                            <w:pPr>
                              <w:rPr>
                                <w:del w:id="251" w:author="Eduardo Diogo Francisco Nazário" w:date="2022-06-12T02:54:00Z"/>
                                <w:sz w:val="20"/>
                                <w:szCs w:val="20"/>
                                <w:lang w:val="en-PT"/>
                              </w:rPr>
                            </w:pPr>
                            <w:proofErr w:type="spellStart"/>
                            <w:proofErr w:type="gramStart"/>
                            <w:ins w:id="252" w:author="Eduardo Diogo Francisco Nazário" w:date="2022-06-12T21:41:00Z">
                              <w:r w:rsidRPr="006D0C7A">
                                <w:rPr>
                                  <w:sz w:val="20"/>
                                  <w:szCs w:val="20"/>
                                  <w:rPrChange w:id="253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Reduce</w:t>
                              </w:r>
                              <w:proofErr w:type="spellEnd"/>
                              <w:r w:rsidRPr="006D0C7A">
                                <w:rPr>
                                  <w:sz w:val="20"/>
                                  <w:szCs w:val="20"/>
                                  <w:rPrChange w:id="254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(</w:t>
                              </w:r>
                              <w:proofErr w:type="gramEnd"/>
                              <w:r w:rsidRPr="00145030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rPrChange w:id="255" w:author="Eduardo Diogo Francisco Nazário" w:date="2022-06-12T21:5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"+"</w:t>
                              </w:r>
                              <w:r w:rsidRPr="006D0C7A">
                                <w:rPr>
                                  <w:sz w:val="20"/>
                                  <w:szCs w:val="20"/>
                                  <w:rPrChange w:id="256" w:author="Eduardo Diogo Francisco Nazário" w:date="2022-06-12T21:43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t>, gráficos)</w:t>
                              </w:r>
                              <w:r w:rsidRPr="009444C8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 xml:space="preserve"> </w:t>
                              </w:r>
                            </w:ins>
                            <w:ins w:id="257" w:author="Eduardo Diogo Francisco Nazário" w:date="2022-06-12T21:57:00Z">
                              <w:r w:rsidR="00115E2E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tab/>
                              </w:r>
                            </w:ins>
                            <w:ins w:id="258" w:author="Eduardo Diogo Francisco Nazário" w:date="2022-06-12T21:44:00Z">
                              <w:r w:rsidR="006D0C7A" w:rsidRPr="00145030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rPrChange w:id="259" w:author="Eduardo Diogo Francisco Nazário" w:date="2022-06-12T21:54:00Z">
                                    <w:rPr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># Mostrar Gráfico</w:t>
                              </w:r>
                            </w:ins>
                            <w:del w:id="260" w:author="Eduardo Diogo Francisco Nazário" w:date="2022-06-12T02:54:00Z">
                              <w:r w:rsidR="006C0C78" w:rsidRPr="0010419F" w:rsidDel="00EB6B15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library(</w:delText>
                              </w:r>
                              <w:r w:rsidR="006C0C78" w:rsidRPr="0010419F" w:rsidDel="00EB6B15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"openxlsx"</w:delText>
                              </w:r>
                              <w:r w:rsidR="006C0C78" w:rsidRPr="0010419F" w:rsidDel="00EB6B15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</w:p>
                          <w:p w14:paraId="7E22F854" w14:textId="143C6D39" w:rsidR="006C0C78" w:rsidRPr="0010419F" w:rsidDel="00EB6B15" w:rsidRDefault="006C0C78" w:rsidP="006C0C78">
                            <w:pPr>
                              <w:rPr>
                                <w:del w:id="261" w:author="Eduardo Diogo Francisco Nazário" w:date="2022-06-12T02:55:00Z"/>
                                <w:sz w:val="20"/>
                                <w:szCs w:val="20"/>
                                <w:lang w:val="en-PT"/>
                              </w:rPr>
                            </w:pPr>
                            <w:del w:id="262" w:author="Eduardo Diogo Francisco Nazário" w:date="2022-06-12T04:15:00Z">
                              <w:r w:rsidRPr="0010419F" w:rsidDel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library(</w:delText>
                              </w:r>
                              <w:r w:rsidRPr="0010419F" w:rsidDel="0010419F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"ggplot2"</w:delText>
                              </w:r>
                              <w:r w:rsidRPr="0010419F" w:rsidDel="0010419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</w:p>
                          <w:p w14:paraId="1E9DAFB2" w14:textId="451895EB" w:rsidR="006C0C78" w:rsidRPr="0010419F" w:rsidDel="00EB6B15" w:rsidRDefault="006C0C78" w:rsidP="006C0C78">
                            <w:pPr>
                              <w:rPr>
                                <w:del w:id="263" w:author="Eduardo Diogo Francisco Nazário" w:date="2022-06-12T02:55:00Z"/>
                                <w:sz w:val="20"/>
                                <w:szCs w:val="20"/>
                                <w:lang w:val="en-PT"/>
                              </w:rPr>
                            </w:pPr>
                            <w:del w:id="264" w:author="Eduardo Diogo Francisco Nazário" w:date="2022-06-12T02:55:00Z">
                              <w:r w:rsidRPr="0010419F" w:rsidDel="00EB6B15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library(</w:delText>
                              </w:r>
                              <w:r w:rsidRPr="0010419F" w:rsidDel="00EB6B15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"dplyr"</w:delText>
                              </w:r>
                              <w:r w:rsidRPr="0010419F" w:rsidDel="00EB6B15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</w:p>
                          <w:p w14:paraId="2269F8D6" w14:textId="4D7043DE" w:rsidR="006C0C78" w:rsidRPr="0010419F" w:rsidDel="00B61055" w:rsidRDefault="006C0C78" w:rsidP="00CF1777">
                            <w:pPr>
                              <w:rPr>
                                <w:del w:id="265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</w:pPr>
                            <w:del w:id="266" w:author="Eduardo Diogo Francisco Nazário" w:date="2022-06-12T01:44:00Z"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library(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"reshape2"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</w:p>
                          <w:p w14:paraId="567BF3EC" w14:textId="522391E1" w:rsidR="006C0C78" w:rsidRPr="0010419F" w:rsidDel="00B23011" w:rsidRDefault="006C0C78" w:rsidP="0057629C">
                            <w:pPr>
                              <w:rPr>
                                <w:del w:id="267" w:author="Eduardo Diogo Francisco Nazário" w:date="2022-06-12T01:44:00Z"/>
                                <w:color w:val="000000" w:themeColor="text1"/>
                                <w:sz w:val="20"/>
                                <w:szCs w:val="20"/>
                                <w:lang w:val="en-US"/>
                                <w:rPrChange w:id="268" w:author="Eduardo Diogo Francisco Nazário" w:date="2022-06-12T04:15:00Z">
                                  <w:rPr>
                                    <w:del w:id="269" w:author="Eduardo Diogo Francisco Nazário" w:date="2022-06-12T01:44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  <w:pPrChange w:id="270" w:author="Eduardo Diogo Francisco Nazário" w:date="2022-06-12T03:03:00Z">
                                <w:pPr/>
                              </w:pPrChange>
                            </w:pPr>
                            <w:del w:id="271" w:author="Eduardo Diogo Francisco Nazário" w:date="2022-06-12T01:44:00Z"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library(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"stringr"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</w:p>
                          <w:p w14:paraId="6C4977D4" w14:textId="3A02524E" w:rsidR="006C0C78" w:rsidRPr="0010419F" w:rsidDel="00B23011" w:rsidRDefault="006C0C78" w:rsidP="0057629C">
                            <w:pPr>
                              <w:rPr>
                                <w:del w:id="272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273" w:author="Eduardo Diogo Francisco Nazário" w:date="2022-06-12T03:03:00Z">
                                <w:pPr/>
                              </w:pPrChange>
                            </w:pPr>
                          </w:p>
                          <w:p w14:paraId="228C4A17" w14:textId="0501B49D" w:rsidR="008001FA" w:rsidRPr="0010419F" w:rsidDel="00B23011" w:rsidRDefault="008001FA" w:rsidP="0057629C">
                            <w:pPr>
                              <w:rPr>
                                <w:del w:id="274" w:author="Eduardo Diogo Francisco Nazário" w:date="2022-06-12T01:44:00Z"/>
                                <w:color w:val="2F5496" w:themeColor="accent1" w:themeShade="BF"/>
                                <w:sz w:val="20"/>
                                <w:szCs w:val="20"/>
                                <w:rPrChange w:id="275" w:author="Eduardo Diogo Francisco Nazário" w:date="2022-06-12T04:15:00Z">
                                  <w:rPr>
                                    <w:del w:id="276" w:author="Eduardo Diogo Francisco Nazário" w:date="2022-06-12T01:44:00Z"/>
                                    <w:sz w:val="20"/>
                                    <w:szCs w:val="20"/>
                                  </w:rPr>
                                </w:rPrChange>
                              </w:rPr>
                              <w:pPrChange w:id="277" w:author="Eduardo Diogo Francisco Nazário" w:date="2022-06-12T03:03:00Z">
                                <w:pPr/>
                              </w:pPrChange>
                            </w:pPr>
                            <w:del w:id="278" w:author="Eduardo Diogo Francisco Nazário" w:date="2022-06-12T01:44:00Z">
                              <w:r w:rsidRPr="0010419F" w:rsidDel="00B23011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rPrChange w:id="279" w:author="Eduardo Diogo Francisco Nazário" w:date="2022-06-12T04:15:00Z">
                                    <w:rPr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delText># Países a Usar</w:delText>
                              </w:r>
                            </w:del>
                          </w:p>
                          <w:p w14:paraId="5986EAB6" w14:textId="743FDED8" w:rsidR="006C0C78" w:rsidRPr="0010419F" w:rsidDel="00B23011" w:rsidRDefault="006C0C78" w:rsidP="0057629C">
                            <w:pPr>
                              <w:rPr>
                                <w:del w:id="280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281" w:author="Eduardo Diogo Francisco Nazário" w:date="2022-06-12T03:03:00Z">
                                <w:pPr/>
                              </w:pPrChange>
                            </w:pPr>
                            <w:del w:id="282" w:author="Eduardo Diogo Francisco Nazário" w:date="2022-06-12T01:44:00Z"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paises &lt;- c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("UK - Reino Unido"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"ES - Espanha"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"FI - Finlândia"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</w:p>
                          <w:p w14:paraId="27E73B22" w14:textId="5A79520D" w:rsidR="006C0C78" w:rsidRPr="0010419F" w:rsidDel="00B23011" w:rsidRDefault="006C0C78" w:rsidP="0057629C">
                            <w:pPr>
                              <w:rPr>
                                <w:del w:id="283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284" w:author="Eduardo Diogo Francisco Nazário" w:date="2022-06-12T03:03:00Z">
                                <w:pPr/>
                              </w:pPrChange>
                            </w:pPr>
                            <w:del w:id="285" w:author="Eduardo Diogo Francisco Nazário" w:date="2022-06-12T01:44:00Z"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paisesProcessados&lt;- unlist(lapply(paises, str_replace_all,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 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,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"."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))</w:delText>
                              </w:r>
                            </w:del>
                          </w:p>
                          <w:p w14:paraId="6CD45A38" w14:textId="7B4DADB6" w:rsidR="006C0C78" w:rsidRPr="0010419F" w:rsidDel="00B23011" w:rsidRDefault="006C0C78" w:rsidP="0057629C">
                            <w:pPr>
                              <w:rPr>
                                <w:del w:id="286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287" w:author="Eduardo Diogo Francisco Nazário" w:date="2022-06-12T03:03:00Z">
                                <w:pPr/>
                              </w:pPrChange>
                            </w:pPr>
                          </w:p>
                          <w:p w14:paraId="29961280" w14:textId="2E55E43A" w:rsidR="006C0C78" w:rsidRPr="0010419F" w:rsidDel="00B23011" w:rsidRDefault="006C0C78" w:rsidP="0057629C">
                            <w:pPr>
                              <w:rPr>
                                <w:del w:id="288" w:author="Eduardo Diogo Francisco Nazário" w:date="2022-06-12T01:44:00Z"/>
                                <w:color w:val="2F5496" w:themeColor="accent1" w:themeShade="BF"/>
                                <w:sz w:val="20"/>
                                <w:szCs w:val="20"/>
                                <w:lang w:val="en-PT"/>
                                <w:rPrChange w:id="289" w:author="Eduardo Diogo Francisco Nazário" w:date="2022-06-12T04:15:00Z">
                                  <w:rPr>
                                    <w:del w:id="290" w:author="Eduardo Diogo Francisco Nazário" w:date="2022-06-12T01:44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  <w:pPrChange w:id="291" w:author="Eduardo Diogo Francisco Nazário" w:date="2022-06-12T03:03:00Z">
                                <w:pPr/>
                              </w:pPrChange>
                            </w:pPr>
                            <w:del w:id="292" w:author="Eduardo Diogo Francisco Nazário" w:date="2022-06-12T01:44:00Z">
                              <w:r w:rsidRPr="0010419F" w:rsidDel="00B23011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lang w:val="en-PT"/>
                                  <w:rPrChange w:id="293" w:author="Eduardo Diogo Francisco Nazário" w:date="2022-06-12T04:1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delText># Ler e processar dados das Homens</w:delText>
                              </w:r>
                            </w:del>
                          </w:p>
                          <w:p w14:paraId="34705D5E" w14:textId="648C5793" w:rsidR="006C0C78" w:rsidRPr="0010419F" w:rsidDel="00B23011" w:rsidRDefault="006C0C78" w:rsidP="0057629C">
                            <w:pPr>
                              <w:rPr>
                                <w:del w:id="294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295" w:author="Eduardo Diogo Francisco Nazário" w:date="2022-06-12T03:03:00Z">
                                <w:pPr/>
                              </w:pPrChange>
                            </w:pPr>
                            <w:del w:id="296" w:author="Eduardo Diogo Francisco Nazário" w:date="2022-06-12T01:44:00Z"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dadosHomens &lt;- read.xlsx(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"./Ex02/EsperancaVida.xlsx"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,</w:delText>
                              </w:r>
                              <w:r w:rsidR="007C399B" w:rsidRPr="0010419F" w:rsidDel="00B23011">
                                <w:rPr>
                                  <w:sz w:val="20"/>
                                  <w:szCs w:val="20"/>
                                </w:rPr>
                                <w:delText xml:space="preserve"> 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rows = c(9:70), cols = c(1,36:69))  %&gt;%  </w:delText>
                              </w:r>
                            </w:del>
                          </w:p>
                          <w:p w14:paraId="494A8B47" w14:textId="1E3E5F7A" w:rsidR="006C0C78" w:rsidRPr="0010419F" w:rsidDel="00B23011" w:rsidRDefault="006C0C78" w:rsidP="0057629C">
                            <w:pPr>
                              <w:rPr>
                                <w:del w:id="297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298" w:author="Eduardo Diogo Francisco Nazário" w:date="2022-06-12T03:03:00Z">
                                <w:pPr/>
                              </w:pPrChange>
                            </w:pPr>
                            <w:del w:id="299" w:author="Eduardo Diogo Francisco Nazário" w:date="2022-06-12T01:44:00Z">
                              <w:r w:rsidRPr="0010419F" w:rsidDel="00B23011">
                                <w:rPr>
                                  <w:sz w:val="20"/>
                                  <w:szCs w:val="20"/>
                                </w:rPr>
                                <w:delText xml:space="preserve">    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select( (paisesProcessados) | X1) %&gt;% filter(X1 %in% 2002:2019)</w:delText>
                              </w:r>
                            </w:del>
                          </w:p>
                          <w:p w14:paraId="4BCDED45" w14:textId="33EA44D4" w:rsidR="006C0C78" w:rsidRPr="0010419F" w:rsidDel="00B23011" w:rsidRDefault="006C0C78" w:rsidP="0057629C">
                            <w:pPr>
                              <w:rPr>
                                <w:del w:id="300" w:author="Eduardo Diogo Francisco Nazário" w:date="2022-06-12T01:44:00Z"/>
                                <w:sz w:val="20"/>
                                <w:szCs w:val="20"/>
                                <w:rPrChange w:id="301" w:author="Eduardo Diogo Francisco Nazário" w:date="2022-06-12T04:15:00Z">
                                  <w:rPr>
                                    <w:del w:id="302" w:author="Eduardo Diogo Francisco Nazário" w:date="2022-06-12T01:44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  <w:pPrChange w:id="303" w:author="Eduardo Diogo Francisco Nazário" w:date="2022-06-12T03:03:00Z">
                                <w:pPr/>
                              </w:pPrChange>
                            </w:pPr>
                            <w:del w:id="304" w:author="Eduardo Diogo Francisco Nazário" w:date="2022-06-12T01:44:00Z"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colnames(dadosHomens) &lt;- c(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"UK - M"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"ES - M"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"FI - M"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"Ano"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</w:p>
                          <w:p w14:paraId="36145F09" w14:textId="3F3DC54A" w:rsidR="006C0C78" w:rsidRPr="0010419F" w:rsidDel="00B23011" w:rsidRDefault="006C0C78" w:rsidP="0057629C">
                            <w:pPr>
                              <w:rPr>
                                <w:del w:id="305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306" w:author="Eduardo Diogo Francisco Nazário" w:date="2022-06-12T03:03:00Z">
                                <w:pPr/>
                              </w:pPrChange>
                            </w:pPr>
                            <w:del w:id="307" w:author="Eduardo Diogo Francisco Nazário" w:date="2022-06-12T01:44:00Z"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dadosHomens &lt;- melt(dadosHomens,id = c(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"Ano"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))</w:delText>
                              </w:r>
                            </w:del>
                          </w:p>
                          <w:p w14:paraId="468EB67C" w14:textId="3FC67176" w:rsidR="006C0C78" w:rsidRPr="0010419F" w:rsidDel="00B23011" w:rsidRDefault="006C0C78" w:rsidP="0057629C">
                            <w:pPr>
                              <w:rPr>
                                <w:del w:id="308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309" w:author="Eduardo Diogo Francisco Nazário" w:date="2022-06-12T03:03:00Z">
                                <w:pPr/>
                              </w:pPrChange>
                            </w:pPr>
                          </w:p>
                          <w:p w14:paraId="6BFB8132" w14:textId="62CD39DA" w:rsidR="006C0C78" w:rsidRPr="0010419F" w:rsidDel="00B23011" w:rsidRDefault="006C0C78" w:rsidP="0057629C">
                            <w:pPr>
                              <w:rPr>
                                <w:del w:id="310" w:author="Eduardo Diogo Francisco Nazário" w:date="2022-06-12T01:44:00Z"/>
                                <w:color w:val="2F5496" w:themeColor="accent1" w:themeShade="BF"/>
                                <w:sz w:val="20"/>
                                <w:szCs w:val="20"/>
                                <w:lang w:val="en-PT"/>
                                <w:rPrChange w:id="311" w:author="Eduardo Diogo Francisco Nazário" w:date="2022-06-12T04:15:00Z">
                                  <w:rPr>
                                    <w:del w:id="312" w:author="Eduardo Diogo Francisco Nazário" w:date="2022-06-12T01:44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  <w:pPrChange w:id="313" w:author="Eduardo Diogo Francisco Nazário" w:date="2022-06-12T03:03:00Z">
                                <w:pPr/>
                              </w:pPrChange>
                            </w:pPr>
                            <w:del w:id="314" w:author="Eduardo Diogo Francisco Nazário" w:date="2022-06-12T01:44:00Z">
                              <w:r w:rsidRPr="0010419F" w:rsidDel="00B23011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lang w:val="en-PT"/>
                                  <w:rPrChange w:id="315" w:author="Eduardo Diogo Francisco Nazário" w:date="2022-06-12T04:1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delText># Ler e processar dados das Mulheres</w:delText>
                              </w:r>
                            </w:del>
                          </w:p>
                          <w:p w14:paraId="53259DEA" w14:textId="678707CA" w:rsidR="008001FA" w:rsidRPr="0010419F" w:rsidDel="00B23011" w:rsidRDefault="006C0C78" w:rsidP="0057629C">
                            <w:pPr>
                              <w:rPr>
                                <w:del w:id="316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317" w:author="Eduardo Diogo Francisco Nazário" w:date="2022-06-12T03:03:00Z">
                                <w:pPr/>
                              </w:pPrChange>
                            </w:pPr>
                            <w:del w:id="318" w:author="Eduardo Diogo Francisco Nazário" w:date="2022-06-12T01:44:00Z"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dadosMulheres &lt;- read.xlsx(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"./Ex02/EsperancaVida.xlsx"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,</w:delText>
                              </w:r>
                              <w:r w:rsidR="008001FA" w:rsidRPr="0010419F" w:rsidDel="00B23011">
                                <w:rPr>
                                  <w:sz w:val="20"/>
                                  <w:szCs w:val="20"/>
                                </w:rPr>
                                <w:delText xml:space="preserve"> 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rows = c(9:70), cols = c(1,70:104)) %&gt;%</w:delText>
                              </w:r>
                            </w:del>
                          </w:p>
                          <w:p w14:paraId="38C63425" w14:textId="568F4A5C" w:rsidR="006C0C78" w:rsidRPr="0010419F" w:rsidDel="00B23011" w:rsidRDefault="008001FA" w:rsidP="0057629C">
                            <w:pPr>
                              <w:rPr>
                                <w:del w:id="319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320" w:author="Eduardo Diogo Francisco Nazário" w:date="2022-06-12T03:03:00Z">
                                <w:pPr/>
                              </w:pPrChange>
                            </w:pPr>
                            <w:del w:id="321" w:author="Eduardo Diogo Francisco Nazário" w:date="2022-06-12T01:44:00Z">
                              <w:r w:rsidRPr="0010419F" w:rsidDel="00B23011">
                                <w:rPr>
                                  <w:sz w:val="20"/>
                                  <w:szCs w:val="20"/>
                                </w:rPr>
                                <w:delText xml:space="preserve">    </w:delText>
                              </w:r>
                              <w:r w:rsidR="006C0C78"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select((paisesProcessados) | X1) %&gt;% 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</w:rPr>
                                <w:delText xml:space="preserve"> </w:delText>
                              </w:r>
                              <w:r w:rsidR="006C0C78"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filter(X1 %in% 2002:2019)</w:delText>
                              </w:r>
                            </w:del>
                          </w:p>
                          <w:p w14:paraId="26CB3F3E" w14:textId="2605B09F" w:rsidR="006C0C78" w:rsidRPr="0010419F" w:rsidDel="00B23011" w:rsidRDefault="006C0C78" w:rsidP="0057629C">
                            <w:pPr>
                              <w:rPr>
                                <w:del w:id="322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323" w:author="Eduardo Diogo Francisco Nazário" w:date="2022-06-12T03:03:00Z">
                                <w:pPr/>
                              </w:pPrChange>
                            </w:pPr>
                            <w:del w:id="324" w:author="Eduardo Diogo Francisco Nazário" w:date="2022-06-12T01:44:00Z"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colnames(dadosMulheres) &lt;- c(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"UK - F"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"ES - F"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"FI - F"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"Ano"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</w:p>
                          <w:p w14:paraId="5E45F228" w14:textId="22BAA7AF" w:rsidR="006C0C78" w:rsidRPr="0010419F" w:rsidDel="00B23011" w:rsidRDefault="006C0C78" w:rsidP="0057629C">
                            <w:pPr>
                              <w:rPr>
                                <w:del w:id="325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326" w:author="Eduardo Diogo Francisco Nazário" w:date="2022-06-12T03:03:00Z">
                                <w:pPr/>
                              </w:pPrChange>
                            </w:pPr>
                            <w:del w:id="327" w:author="Eduardo Diogo Francisco Nazário" w:date="2022-06-12T01:44:00Z"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dadosMulheres &lt;- melt(dadosMulheres,id = c(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"Ano"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))</w:delText>
                              </w:r>
                            </w:del>
                          </w:p>
                          <w:p w14:paraId="3C67D10F" w14:textId="6DBFA9E1" w:rsidR="006C0C78" w:rsidRPr="0010419F" w:rsidDel="00B23011" w:rsidRDefault="006C0C78" w:rsidP="0057629C">
                            <w:pPr>
                              <w:rPr>
                                <w:del w:id="328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329" w:author="Eduardo Diogo Francisco Nazário" w:date="2022-06-12T03:03:00Z">
                                <w:pPr/>
                              </w:pPrChange>
                            </w:pPr>
                          </w:p>
                          <w:p w14:paraId="75CBEED5" w14:textId="2CADFA0F" w:rsidR="006C0C78" w:rsidRPr="0010419F" w:rsidDel="00B23011" w:rsidRDefault="006C0C78" w:rsidP="0057629C">
                            <w:pPr>
                              <w:rPr>
                                <w:del w:id="330" w:author="Eduardo Diogo Francisco Nazário" w:date="2022-06-12T01:44:00Z"/>
                                <w:color w:val="2F5496" w:themeColor="accent1" w:themeShade="BF"/>
                                <w:sz w:val="20"/>
                                <w:szCs w:val="20"/>
                                <w:lang w:val="en-PT"/>
                                <w:rPrChange w:id="331" w:author="Eduardo Diogo Francisco Nazário" w:date="2022-06-12T04:15:00Z">
                                  <w:rPr>
                                    <w:del w:id="332" w:author="Eduardo Diogo Francisco Nazário" w:date="2022-06-12T01:44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  <w:pPrChange w:id="333" w:author="Eduardo Diogo Francisco Nazário" w:date="2022-06-12T03:03:00Z">
                                <w:pPr/>
                              </w:pPrChange>
                            </w:pPr>
                            <w:del w:id="334" w:author="Eduardo Diogo Francisco Nazário" w:date="2022-06-12T01:44:00Z">
                              <w:r w:rsidRPr="0010419F" w:rsidDel="00B23011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lang w:val="en-PT"/>
                                  <w:rPrChange w:id="335" w:author="Eduardo Diogo Francisco Nazário" w:date="2022-06-12T04:1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delText># Retirar dados inexistentes</w:delText>
                              </w:r>
                            </w:del>
                          </w:p>
                          <w:p w14:paraId="2B965F09" w14:textId="0E93E2AB" w:rsidR="006C0C78" w:rsidRPr="0010419F" w:rsidDel="00B23011" w:rsidRDefault="006C0C78" w:rsidP="0057629C">
                            <w:pPr>
                              <w:rPr>
                                <w:del w:id="336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337" w:author="Eduardo Diogo Francisco Nazário" w:date="2022-06-12T03:03:00Z">
                                <w:pPr/>
                              </w:pPrChange>
                            </w:pPr>
                            <w:del w:id="338" w:author="Eduardo Diogo Francisco Nazário" w:date="2022-06-12T01:44:00Z"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dadosTotais &lt;- rbind(dadosMulheres, dadosHomens) %&gt;% filter(value != 0)</w:delText>
                              </w:r>
                            </w:del>
                          </w:p>
                          <w:p w14:paraId="42C8A746" w14:textId="618D868A" w:rsidR="006C0C78" w:rsidRPr="0010419F" w:rsidDel="00B23011" w:rsidRDefault="006C0C78" w:rsidP="0057629C">
                            <w:pPr>
                              <w:rPr>
                                <w:del w:id="339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340" w:author="Eduardo Diogo Francisco Nazário" w:date="2022-06-12T03:03:00Z">
                                <w:pPr/>
                              </w:pPrChange>
                            </w:pPr>
                            <w:del w:id="341" w:author="Eduardo Diogo Francisco Nazário" w:date="2022-06-12T01:44:00Z"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colnames(dadosTotais)&lt;-c(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"Ano"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"Pais"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"EMV"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</w:p>
                          <w:p w14:paraId="26C5FB74" w14:textId="0D6F3A19" w:rsidR="006C0C78" w:rsidRPr="0010419F" w:rsidDel="00B23011" w:rsidRDefault="006C0C78" w:rsidP="0057629C">
                            <w:pPr>
                              <w:rPr>
                                <w:del w:id="342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343" w:author="Eduardo Diogo Francisco Nazário" w:date="2022-06-12T03:03:00Z">
                                <w:pPr/>
                              </w:pPrChange>
                            </w:pPr>
                          </w:p>
                          <w:p w14:paraId="144C4E83" w14:textId="4FE6825D" w:rsidR="006C0C78" w:rsidRPr="0010419F" w:rsidDel="00B23011" w:rsidRDefault="006C0C78" w:rsidP="0057629C">
                            <w:pPr>
                              <w:rPr>
                                <w:del w:id="344" w:author="Eduardo Diogo Francisco Nazário" w:date="2022-06-12T01:44:00Z"/>
                                <w:color w:val="2F5496" w:themeColor="accent1" w:themeShade="BF"/>
                                <w:sz w:val="20"/>
                                <w:szCs w:val="20"/>
                                <w:lang w:val="en-PT"/>
                                <w:rPrChange w:id="345" w:author="Eduardo Diogo Francisco Nazário" w:date="2022-06-12T04:15:00Z">
                                  <w:rPr>
                                    <w:del w:id="346" w:author="Eduardo Diogo Francisco Nazário" w:date="2022-06-12T01:44:00Z"/>
                                    <w:sz w:val="20"/>
                                    <w:szCs w:val="20"/>
                                    <w:lang w:val="en-PT"/>
                                  </w:rPr>
                                </w:rPrChange>
                              </w:rPr>
                              <w:pPrChange w:id="347" w:author="Eduardo Diogo Francisco Nazário" w:date="2022-06-12T03:03:00Z">
                                <w:pPr/>
                              </w:pPrChange>
                            </w:pPr>
                            <w:del w:id="348" w:author="Eduardo Diogo Francisco Nazário" w:date="2022-06-12T01:44:00Z">
                              <w:r w:rsidRPr="0010419F" w:rsidDel="00B23011">
                                <w:rPr>
                                  <w:color w:val="2F5496" w:themeColor="accent1" w:themeShade="BF"/>
                                  <w:sz w:val="20"/>
                                  <w:szCs w:val="20"/>
                                  <w:lang w:val="en-PT"/>
                                  <w:rPrChange w:id="349" w:author="Eduardo Diogo Francisco Nazário" w:date="2022-06-12T04:15:00Z">
                                    <w:rPr>
                                      <w:sz w:val="20"/>
                                      <w:szCs w:val="20"/>
                                      <w:lang w:val="en-PT"/>
                                    </w:rPr>
                                  </w:rPrChange>
                                </w:rPr>
                                <w:delText># Gráfico</w:delText>
                              </w:r>
                            </w:del>
                          </w:p>
                          <w:p w14:paraId="388FAC7F" w14:textId="3F5BE60F" w:rsidR="006C0C78" w:rsidRPr="0010419F" w:rsidDel="00B23011" w:rsidRDefault="006C0C78" w:rsidP="0057629C">
                            <w:pPr>
                              <w:rPr>
                                <w:del w:id="350" w:author="Eduardo Diogo Francisco Nazário" w:date="2022-06-12T01:44:00Z"/>
                                <w:sz w:val="20"/>
                                <w:szCs w:val="20"/>
                                <w:lang w:val="en-PT"/>
                              </w:rPr>
                              <w:pPrChange w:id="351" w:author="Eduardo Diogo Francisco Nazário" w:date="2022-06-12T03:03:00Z">
                                <w:pPr/>
                              </w:pPrChange>
                            </w:pPr>
                            <w:del w:id="352" w:author="Eduardo Diogo Francisco Nazário" w:date="2022-06-12T01:44:00Z"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ggplot(dadosTotais, aes(x = Ano, y = EMV, color= Pais)) +</w:delText>
                              </w:r>
                              <w:r w:rsidR="008001FA" w:rsidRPr="0010419F" w:rsidDel="00B23011">
                                <w:rPr>
                                  <w:sz w:val="20"/>
                                  <w:szCs w:val="20"/>
                                </w:rPr>
                                <w:delText xml:space="preserve"> 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geom_line() +</w:delText>
                              </w:r>
                            </w:del>
                          </w:p>
                          <w:p w14:paraId="55F39BAE" w14:textId="466E7CFD" w:rsidR="00960B61" w:rsidRPr="0010419F" w:rsidRDefault="008001FA" w:rsidP="0057629C">
                            <w:pPr>
                              <w:rPr>
                                <w:sz w:val="20"/>
                                <w:szCs w:val="20"/>
                                <w:lang w:val="en-PT"/>
                              </w:rPr>
                              <w:pPrChange w:id="353" w:author="Eduardo Diogo Francisco Nazário" w:date="2022-06-12T03:03:00Z">
                                <w:pPr>
                                  <w:ind w:left="100"/>
                                </w:pPr>
                              </w:pPrChange>
                            </w:pPr>
                            <w:del w:id="354" w:author="Eduardo Diogo Francisco Nazário" w:date="2022-06-12T01:44:00Z"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labs(title=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 Evolução da Esperança Média de Vida"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, subtitle = 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 No UK, ES, FI por sexo"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 + ylab(</w:delText>
                              </w:r>
                              <w:r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"Esperança Média de Vida"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  <w:del w:id="355" w:author="Eduardo Diogo Francisco Nazário" w:date="2022-06-11T02:51:00Z">
                              <w:r w:rsidRPr="0010419F" w:rsidDel="003C05DF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</w:delText>
                              </w:r>
                            </w:del>
                            <w:del w:id="356" w:author="Eduardo Diogo Francisco Nazário" w:date="2022-06-12T01:44:00Z">
                              <w:r w:rsidRPr="0010419F" w:rsidDel="00B23011">
                                <w:rPr>
                                  <w:sz w:val="20"/>
                                  <w:szCs w:val="20"/>
                                </w:rPr>
                                <w:delText>+</w:delText>
                              </w:r>
                              <w:r w:rsidR="006C0C78"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 xml:space="preserve"> </w:delText>
                              </w:r>
                              <w:r w:rsidRPr="0010419F" w:rsidDel="00B23011">
                                <w:rPr>
                                  <w:sz w:val="20"/>
                                  <w:szCs w:val="20"/>
                                </w:rPr>
                                <w:delText xml:space="preserve">      </w:delText>
                              </w:r>
                              <w:r w:rsidR="006C0C78"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theme(plot.subtitle=element_text(size=10, hjust=0.03, color=</w:delText>
                              </w:r>
                              <w:r w:rsidR="006C0C78" w:rsidRPr="0010419F" w:rsidDel="00B23011">
                                <w:rPr>
                                  <w:color w:val="538135" w:themeColor="accent6" w:themeShade="BF"/>
                                  <w:sz w:val="20"/>
                                  <w:szCs w:val="20"/>
                                  <w:lang w:val="en-PT"/>
                                </w:rPr>
                                <w:delText>"#808080"</w:delText>
                              </w:r>
                              <w:r w:rsidR="006C0C78" w:rsidRPr="0010419F" w:rsidDel="00B23011">
                                <w:rPr>
                                  <w:sz w:val="20"/>
                                  <w:szCs w:val="20"/>
                                  <w:lang w:val="en-PT"/>
                                </w:rPr>
                                <w:delText>))</w:delText>
                              </w:r>
                            </w:del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AEED69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519.8pt;height:31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">
                <v:textbox>
                  <w:txbxContent>
                    <w:p w14:paraId="33DE08A5" w14:textId="4A8A93C8" w:rsidR="009444C8" w:rsidRPr="006D0C7A" w:rsidRDefault="009444C8" w:rsidP="009444C8">
                      <w:pPr>
                        <w:rPr>
                          <w:ins w:id="357" w:author="Eduardo Diogo Francisco Nazário" w:date="2022-06-12T21:41:00Z"/>
                          <w:sz w:val="20"/>
                          <w:szCs w:val="20"/>
                          <w:rPrChange w:id="358" w:author="Eduardo Diogo Francisco Nazário" w:date="2022-06-12T21:43:00Z">
                            <w:rPr>
                              <w:ins w:id="359" w:author="Eduardo Diogo Francisco Nazário" w:date="2022-06-12T21:41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proofErr w:type="spellStart"/>
                      <w:ins w:id="360" w:author="Eduardo Diogo Francisco Nazário" w:date="2022-06-12T21:41:00Z">
                        <w:r w:rsidRPr="006D0C7A">
                          <w:rPr>
                            <w:sz w:val="20"/>
                            <w:szCs w:val="20"/>
                            <w:rPrChange w:id="361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library</w:t>
                        </w:r>
                        <w:proofErr w:type="spellEnd"/>
                        <w:r w:rsidRPr="006D0C7A">
                          <w:rPr>
                            <w:sz w:val="20"/>
                            <w:szCs w:val="20"/>
                            <w:rPrChange w:id="362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(</w:t>
                        </w:r>
                        <w:r w:rsidRPr="00EE0E77">
                          <w:rPr>
                            <w:color w:val="538135" w:themeColor="accent6" w:themeShade="BF"/>
                            <w:sz w:val="20"/>
                            <w:szCs w:val="20"/>
                            <w:rPrChange w:id="363" w:author="Eduardo Diogo Francisco Nazário" w:date="2022-06-12T21:52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"ggplot2"</w:t>
                        </w:r>
                        <w:r w:rsidRPr="006D0C7A">
                          <w:rPr>
                            <w:sz w:val="20"/>
                            <w:szCs w:val="20"/>
                            <w:rPrChange w:id="364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)</w:t>
                        </w:r>
                        <w:r w:rsidRPr="006D0C7A">
                          <w:rPr>
                            <w:sz w:val="20"/>
                            <w:szCs w:val="20"/>
                          </w:rPr>
                          <w:t xml:space="preserve">; </w:t>
                        </w:r>
                        <w:proofErr w:type="spellStart"/>
                        <w:r w:rsidRPr="006D0C7A">
                          <w:rPr>
                            <w:sz w:val="20"/>
                            <w:szCs w:val="20"/>
                            <w:rPrChange w:id="365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library</w:t>
                        </w:r>
                        <w:proofErr w:type="spellEnd"/>
                        <w:r w:rsidRPr="006D0C7A">
                          <w:rPr>
                            <w:sz w:val="20"/>
                            <w:szCs w:val="20"/>
                            <w:rPrChange w:id="366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(</w:t>
                        </w:r>
                        <w:r w:rsidRPr="00EE0E77">
                          <w:rPr>
                            <w:color w:val="538135" w:themeColor="accent6" w:themeShade="BF"/>
                            <w:sz w:val="20"/>
                            <w:szCs w:val="20"/>
                            <w:rPrChange w:id="367" w:author="Eduardo Diogo Francisco Nazário" w:date="2022-06-12T21:52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"patchwork"</w:t>
                        </w:r>
                        <w:r w:rsidRPr="006D0C7A">
                          <w:rPr>
                            <w:sz w:val="20"/>
                            <w:szCs w:val="20"/>
                            <w:rPrChange w:id="368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)</w:t>
                        </w:r>
                      </w:ins>
                    </w:p>
                    <w:p w14:paraId="4154397F" w14:textId="77777777" w:rsidR="009444C8" w:rsidRPr="006D0C7A" w:rsidRDefault="009444C8" w:rsidP="009444C8">
                      <w:pPr>
                        <w:rPr>
                          <w:ins w:id="369" w:author="Eduardo Diogo Francisco Nazário" w:date="2022-06-12T21:41:00Z"/>
                          <w:sz w:val="20"/>
                          <w:szCs w:val="20"/>
                          <w:rPrChange w:id="370" w:author="Eduardo Diogo Francisco Nazário" w:date="2022-06-12T21:43:00Z">
                            <w:rPr>
                              <w:ins w:id="371" w:author="Eduardo Diogo Francisco Nazário" w:date="2022-06-12T21:41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</w:p>
                    <w:p w14:paraId="67FE7C14" w14:textId="77777777" w:rsidR="009444C8" w:rsidRPr="00145030" w:rsidRDefault="009444C8" w:rsidP="009444C8">
                      <w:pPr>
                        <w:rPr>
                          <w:ins w:id="372" w:author="Eduardo Diogo Francisco Nazário" w:date="2022-06-12T21:41:00Z"/>
                          <w:color w:val="2F5496" w:themeColor="accent1" w:themeShade="BF"/>
                          <w:sz w:val="20"/>
                          <w:szCs w:val="20"/>
                          <w:rPrChange w:id="373" w:author="Eduardo Diogo Francisco Nazário" w:date="2022-06-12T21:54:00Z">
                            <w:rPr>
                              <w:ins w:id="374" w:author="Eduardo Diogo Francisco Nazário" w:date="2022-06-12T21:41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ins w:id="375" w:author="Eduardo Diogo Francisco Nazário" w:date="2022-06-12T21:41:00Z">
                        <w:r w:rsidRPr="00145030">
                          <w:rPr>
                            <w:color w:val="2F5496" w:themeColor="accent1" w:themeShade="BF"/>
                            <w:sz w:val="20"/>
                            <w:szCs w:val="20"/>
                            <w:rPrChange w:id="376" w:author="Eduardo Diogo Francisco Nazário" w:date="2022-06-12T21:54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#Parâmetros</w:t>
                        </w:r>
                      </w:ins>
                    </w:p>
                    <w:p w14:paraId="337A9F65" w14:textId="77DD1219" w:rsidR="009444C8" w:rsidRPr="006D0C7A" w:rsidRDefault="009444C8" w:rsidP="009444C8">
                      <w:pPr>
                        <w:rPr>
                          <w:ins w:id="377" w:author="Eduardo Diogo Francisco Nazário" w:date="2022-06-12T21:41:00Z"/>
                          <w:sz w:val="20"/>
                          <w:szCs w:val="20"/>
                          <w:rPrChange w:id="378" w:author="Eduardo Diogo Francisco Nazário" w:date="2022-06-12T21:43:00Z">
                            <w:rPr>
                              <w:ins w:id="379" w:author="Eduardo Diogo Francisco Nazário" w:date="2022-06-12T21:41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ins w:id="380" w:author="Eduardo Diogo Francisco Nazário" w:date="2022-06-12T21:41:00Z">
                        <w:r w:rsidRPr="006D0C7A">
                          <w:rPr>
                            <w:sz w:val="20"/>
                            <w:szCs w:val="20"/>
                            <w:rPrChange w:id="381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inicio &lt;- </w:t>
                        </w:r>
                        <w:proofErr w:type="gramStart"/>
                        <w:r w:rsidRPr="006D0C7A">
                          <w:rPr>
                            <w:sz w:val="20"/>
                            <w:szCs w:val="20"/>
                            <w:rPrChange w:id="382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4;</w:t>
                        </w:r>
                      </w:ins>
                      <w:ins w:id="383" w:author="Eduardo Diogo Francisco Nazário" w:date="2022-06-12T21:42:00Z">
                        <w:r w:rsidRPr="006D0C7A">
                          <w:rPr>
                            <w:sz w:val="20"/>
                            <w:szCs w:val="20"/>
                          </w:rPr>
                          <w:t xml:space="preserve">  </w:t>
                        </w:r>
                      </w:ins>
                      <w:ins w:id="384" w:author="Eduardo Diogo Francisco Nazário" w:date="2022-06-12T21:41:00Z">
                        <w:r w:rsidRPr="006D0C7A">
                          <w:rPr>
                            <w:sz w:val="20"/>
                            <w:szCs w:val="20"/>
                            <w:rPrChange w:id="385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 </w:t>
                        </w:r>
                        <w:proofErr w:type="gramEnd"/>
                        <w:r w:rsidRPr="006D0C7A">
                          <w:rPr>
                            <w:sz w:val="20"/>
                            <w:szCs w:val="20"/>
                            <w:rPrChange w:id="386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fim &lt;- 8</w:t>
                        </w:r>
                      </w:ins>
                      <w:ins w:id="387" w:author="Eduardo Diogo Francisco Nazário" w:date="2022-06-12T21:42:00Z">
                        <w:r w:rsidRPr="006D0C7A">
                          <w:rPr>
                            <w:sz w:val="20"/>
                            <w:szCs w:val="20"/>
                          </w:rPr>
                          <w:t xml:space="preserve">;   </w:t>
                        </w:r>
                      </w:ins>
                      <w:proofErr w:type="spellStart"/>
                      <w:ins w:id="388" w:author="Eduardo Diogo Francisco Nazário" w:date="2022-06-12T21:41:00Z">
                        <w:r w:rsidRPr="006D0C7A">
                          <w:rPr>
                            <w:sz w:val="20"/>
                            <w:szCs w:val="20"/>
                            <w:rPrChange w:id="389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n_value</w:t>
                        </w:r>
                        <w:proofErr w:type="spellEnd"/>
                        <w:r w:rsidRPr="006D0C7A">
                          <w:rPr>
                            <w:sz w:val="20"/>
                            <w:szCs w:val="20"/>
                            <w:rPrChange w:id="390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 &lt;- c(2, 25, 59)</w:t>
                        </w:r>
                      </w:ins>
                      <w:ins w:id="391" w:author="Eduardo Diogo Francisco Nazário" w:date="2022-06-12T21:42:00Z">
                        <w:r w:rsidRPr="006D0C7A">
                          <w:rPr>
                            <w:sz w:val="20"/>
                            <w:szCs w:val="20"/>
                          </w:rPr>
                          <w:t xml:space="preserve">;  </w:t>
                        </w:r>
                      </w:ins>
                      <w:proofErr w:type="spellStart"/>
                      <w:ins w:id="392" w:author="Eduardo Diogo Francisco Nazário" w:date="2022-06-12T21:41:00Z">
                        <w:r w:rsidRPr="006D0C7A">
                          <w:rPr>
                            <w:sz w:val="20"/>
                            <w:szCs w:val="20"/>
                            <w:rPrChange w:id="393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seed</w:t>
                        </w:r>
                        <w:proofErr w:type="spellEnd"/>
                        <w:r w:rsidRPr="006D0C7A">
                          <w:rPr>
                            <w:sz w:val="20"/>
                            <w:szCs w:val="20"/>
                            <w:rPrChange w:id="394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 &lt;- 1681</w:t>
                        </w:r>
                      </w:ins>
                      <w:ins w:id="395" w:author="Eduardo Diogo Francisco Nazário" w:date="2022-06-12T21:42:00Z">
                        <w:r w:rsidRPr="006D0C7A">
                          <w:rPr>
                            <w:sz w:val="20"/>
                            <w:szCs w:val="20"/>
                          </w:rPr>
                          <w:t xml:space="preserve">;  </w:t>
                        </w:r>
                      </w:ins>
                      <w:ins w:id="396" w:author="Eduardo Diogo Francisco Nazário" w:date="2022-06-12T21:41:00Z">
                        <w:r w:rsidRPr="006D0C7A">
                          <w:rPr>
                            <w:sz w:val="20"/>
                            <w:szCs w:val="20"/>
                            <w:rPrChange w:id="397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pop &lt;- 290</w:t>
                        </w:r>
                      </w:ins>
                    </w:p>
                    <w:p w14:paraId="0241C082" w14:textId="77777777" w:rsidR="009444C8" w:rsidRPr="006D0C7A" w:rsidRDefault="009444C8" w:rsidP="009444C8">
                      <w:pPr>
                        <w:rPr>
                          <w:ins w:id="398" w:author="Eduardo Diogo Francisco Nazário" w:date="2022-06-12T21:41:00Z"/>
                          <w:sz w:val="20"/>
                          <w:szCs w:val="20"/>
                          <w:rPrChange w:id="399" w:author="Eduardo Diogo Francisco Nazário" w:date="2022-06-12T21:43:00Z">
                            <w:rPr>
                              <w:ins w:id="400" w:author="Eduardo Diogo Francisco Nazário" w:date="2022-06-12T21:41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</w:p>
                    <w:p w14:paraId="271062E6" w14:textId="78E1957A" w:rsidR="009444C8" w:rsidRPr="006D0C7A" w:rsidRDefault="009444C8" w:rsidP="009444C8">
                      <w:pPr>
                        <w:rPr>
                          <w:ins w:id="401" w:author="Eduardo Diogo Francisco Nazário" w:date="2022-06-12T21:41:00Z"/>
                          <w:sz w:val="20"/>
                          <w:szCs w:val="20"/>
                          <w:rPrChange w:id="402" w:author="Eduardo Diogo Francisco Nazário" w:date="2022-06-12T21:43:00Z">
                            <w:rPr>
                              <w:ins w:id="403" w:author="Eduardo Diogo Francisco Nazário" w:date="2022-06-12T21:41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proofErr w:type="spellStart"/>
                      <w:ins w:id="404" w:author="Eduardo Diogo Francisco Nazário" w:date="2022-06-12T21:41:00Z">
                        <w:r w:rsidRPr="006D0C7A">
                          <w:rPr>
                            <w:sz w:val="20"/>
                            <w:szCs w:val="20"/>
                            <w:rPrChange w:id="405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var_unif_distr</w:t>
                        </w:r>
                        <w:proofErr w:type="spellEnd"/>
                        <w:r w:rsidRPr="006D0C7A">
                          <w:rPr>
                            <w:sz w:val="20"/>
                            <w:szCs w:val="20"/>
                            <w:rPrChange w:id="406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 &lt;- ((fim-</w:t>
                        </w:r>
                        <w:proofErr w:type="gramStart"/>
                        <w:r w:rsidRPr="006D0C7A">
                          <w:rPr>
                            <w:sz w:val="20"/>
                            <w:szCs w:val="20"/>
                            <w:rPrChange w:id="407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inicio)*</w:t>
                        </w:r>
                        <w:proofErr w:type="gramEnd"/>
                        <w:r w:rsidRPr="006D0C7A">
                          <w:rPr>
                            <w:sz w:val="20"/>
                            <w:szCs w:val="20"/>
                            <w:rPrChange w:id="408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*2)/12</w:t>
                        </w:r>
                      </w:ins>
                      <w:ins w:id="409" w:author="Eduardo Diogo Francisco Nazário" w:date="2022-06-12T21:42:00Z">
                        <w:r w:rsidRPr="006D0C7A">
                          <w:rPr>
                            <w:sz w:val="20"/>
                            <w:szCs w:val="20"/>
                          </w:rPr>
                          <w:t xml:space="preserve">;   </w:t>
                        </w:r>
                      </w:ins>
                      <w:proofErr w:type="spellStart"/>
                      <w:ins w:id="410" w:author="Eduardo Diogo Francisco Nazário" w:date="2022-06-12T21:41:00Z">
                        <w:r w:rsidRPr="006D0C7A">
                          <w:rPr>
                            <w:sz w:val="20"/>
                            <w:szCs w:val="20"/>
                            <w:rPrChange w:id="411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val_esperado</w:t>
                        </w:r>
                        <w:proofErr w:type="spellEnd"/>
                        <w:r w:rsidRPr="006D0C7A">
                          <w:rPr>
                            <w:sz w:val="20"/>
                            <w:szCs w:val="20"/>
                            <w:rPrChange w:id="412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 &lt;- </w:t>
                        </w:r>
                        <w:proofErr w:type="spellStart"/>
                        <w:r w:rsidRPr="006D0C7A">
                          <w:rPr>
                            <w:sz w:val="20"/>
                            <w:szCs w:val="20"/>
                            <w:rPrChange w:id="413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mean</w:t>
                        </w:r>
                        <w:proofErr w:type="spellEnd"/>
                        <w:r w:rsidRPr="006D0C7A">
                          <w:rPr>
                            <w:sz w:val="20"/>
                            <w:szCs w:val="20"/>
                            <w:rPrChange w:id="414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(c(</w:t>
                        </w:r>
                        <w:proofErr w:type="spellStart"/>
                        <w:r w:rsidRPr="006D0C7A">
                          <w:rPr>
                            <w:sz w:val="20"/>
                            <w:szCs w:val="20"/>
                            <w:rPrChange w:id="415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fim,inicio</w:t>
                        </w:r>
                        <w:proofErr w:type="spellEnd"/>
                        <w:r w:rsidRPr="006D0C7A">
                          <w:rPr>
                            <w:sz w:val="20"/>
                            <w:szCs w:val="20"/>
                            <w:rPrChange w:id="416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))</w:t>
                        </w:r>
                      </w:ins>
                      <w:ins w:id="417" w:author="Eduardo Diogo Francisco Nazário" w:date="2022-06-12T21:42:00Z">
                        <w:r w:rsidR="006D0C7A" w:rsidRPr="006D0C7A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ins>
                      <w:ins w:id="418" w:author="Eduardo Diogo Francisco Nazário" w:date="2022-06-12T21:43:00Z">
                        <w:r w:rsidR="006D0C7A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6D0C7A">
                          <w:rPr>
                            <w:sz w:val="20"/>
                            <w:szCs w:val="20"/>
                          </w:rPr>
                          <w:tab/>
                        </w:r>
                      </w:ins>
                      <w:ins w:id="419" w:author="Eduardo Diogo Francisco Nazário" w:date="2022-06-12T21:42:00Z">
                        <w:r w:rsidR="006D0C7A" w:rsidRPr="00145030">
                          <w:rPr>
                            <w:color w:val="2F5496" w:themeColor="accent1" w:themeShade="BF"/>
                            <w:sz w:val="20"/>
                            <w:szCs w:val="20"/>
                            <w:rPrChange w:id="420" w:author="Eduardo Diogo Francisco Nazário" w:date="2022-06-12T21:54:00Z">
                              <w:rPr>
                                <w:sz w:val="20"/>
                                <w:szCs w:val="20"/>
                              </w:rPr>
                            </w:rPrChange>
                          </w:rPr>
                          <w:t>#</w:t>
                        </w:r>
                      </w:ins>
                      <w:ins w:id="421" w:author="Eduardo Diogo Francisco Nazário" w:date="2022-06-12T21:43:00Z">
                        <w:r w:rsidR="006D0C7A" w:rsidRPr="00145030">
                          <w:rPr>
                            <w:color w:val="2F5496" w:themeColor="accent1" w:themeShade="BF"/>
                            <w:sz w:val="20"/>
                            <w:szCs w:val="20"/>
                            <w:rPrChange w:id="422" w:author="Eduardo Diogo Francisco Nazário" w:date="2022-06-12T21:54:00Z">
                              <w:rPr>
                                <w:sz w:val="20"/>
                                <w:szCs w:val="20"/>
                              </w:rPr>
                            </w:rPrChange>
                          </w:rPr>
                          <w:t xml:space="preserve"> Cálculos para </w:t>
                        </w:r>
                      </w:ins>
                      <w:ins w:id="423" w:author="Eduardo Diogo Francisco Nazário" w:date="2022-06-12T21:44:00Z">
                        <w:r w:rsidR="006D0C7A" w:rsidRPr="00145030">
                          <w:rPr>
                            <w:color w:val="2F5496" w:themeColor="accent1" w:themeShade="BF"/>
                            <w:sz w:val="20"/>
                            <w:szCs w:val="20"/>
                            <w:rPrChange w:id="424" w:author="Eduardo Diogo Francisco Nazário" w:date="2022-06-12T21:54:00Z">
                              <w:rPr>
                                <w:sz w:val="20"/>
                                <w:szCs w:val="20"/>
                              </w:rPr>
                            </w:rPrChange>
                          </w:rPr>
                          <w:t>a curva</w:t>
                        </w:r>
                      </w:ins>
                    </w:p>
                    <w:p w14:paraId="5EF48820" w14:textId="77777777" w:rsidR="009444C8" w:rsidRPr="006D0C7A" w:rsidRDefault="009444C8" w:rsidP="009444C8">
                      <w:pPr>
                        <w:rPr>
                          <w:ins w:id="425" w:author="Eduardo Diogo Francisco Nazário" w:date="2022-06-12T21:41:00Z"/>
                          <w:sz w:val="20"/>
                          <w:szCs w:val="20"/>
                          <w:rPrChange w:id="426" w:author="Eduardo Diogo Francisco Nazário" w:date="2022-06-12T21:43:00Z">
                            <w:rPr>
                              <w:ins w:id="427" w:author="Eduardo Diogo Francisco Nazário" w:date="2022-06-12T21:41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ins w:id="428" w:author="Eduardo Diogo Francisco Nazário" w:date="2022-06-12T21:41:00Z">
                        <w:r w:rsidRPr="006D0C7A">
                          <w:rPr>
                            <w:sz w:val="20"/>
                            <w:szCs w:val="20"/>
                            <w:rPrChange w:id="429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dados &lt;- </w:t>
                        </w:r>
                        <w:proofErr w:type="spellStart"/>
                        <w:proofErr w:type="gramStart"/>
                        <w:r w:rsidRPr="006D0C7A">
                          <w:rPr>
                            <w:sz w:val="20"/>
                            <w:szCs w:val="20"/>
                            <w:rPrChange w:id="430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matrix</w:t>
                        </w:r>
                        <w:proofErr w:type="spellEnd"/>
                        <w:r w:rsidRPr="006D0C7A">
                          <w:rPr>
                            <w:sz w:val="20"/>
                            <w:szCs w:val="20"/>
                            <w:rPrChange w:id="431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(</w:t>
                        </w:r>
                        <w:proofErr w:type="spellStart"/>
                        <w:proofErr w:type="gramEnd"/>
                        <w:r w:rsidRPr="006D0C7A">
                          <w:rPr>
                            <w:sz w:val="20"/>
                            <w:szCs w:val="20"/>
                            <w:rPrChange w:id="432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nrow</w:t>
                        </w:r>
                        <w:proofErr w:type="spellEnd"/>
                        <w:r w:rsidRPr="006D0C7A">
                          <w:rPr>
                            <w:sz w:val="20"/>
                            <w:szCs w:val="20"/>
                            <w:rPrChange w:id="433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 = pop, </w:t>
                        </w:r>
                        <w:proofErr w:type="spellStart"/>
                        <w:r w:rsidRPr="006D0C7A">
                          <w:rPr>
                            <w:sz w:val="20"/>
                            <w:szCs w:val="20"/>
                            <w:rPrChange w:id="434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ncol</w:t>
                        </w:r>
                        <w:proofErr w:type="spellEnd"/>
                        <w:r w:rsidRPr="006D0C7A">
                          <w:rPr>
                            <w:sz w:val="20"/>
                            <w:szCs w:val="20"/>
                            <w:rPrChange w:id="435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 = 3)</w:t>
                        </w:r>
                      </w:ins>
                    </w:p>
                    <w:p w14:paraId="66172CC8" w14:textId="77777777" w:rsidR="009444C8" w:rsidRPr="006D0C7A" w:rsidRDefault="009444C8" w:rsidP="009444C8">
                      <w:pPr>
                        <w:rPr>
                          <w:ins w:id="436" w:author="Eduardo Diogo Francisco Nazário" w:date="2022-06-12T21:41:00Z"/>
                          <w:sz w:val="20"/>
                          <w:szCs w:val="20"/>
                          <w:rPrChange w:id="437" w:author="Eduardo Diogo Francisco Nazário" w:date="2022-06-12T21:43:00Z">
                            <w:rPr>
                              <w:ins w:id="438" w:author="Eduardo Diogo Francisco Nazário" w:date="2022-06-12T21:41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ins w:id="439" w:author="Eduardo Diogo Francisco Nazário" w:date="2022-06-12T21:41:00Z">
                        <w:r w:rsidRPr="006D0C7A">
                          <w:rPr>
                            <w:sz w:val="20"/>
                            <w:szCs w:val="20"/>
                            <w:rPrChange w:id="440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for (n in 1:3) {</w:t>
                        </w:r>
                      </w:ins>
                    </w:p>
                    <w:p w14:paraId="221DE9D9" w14:textId="77777777" w:rsidR="009444C8" w:rsidRPr="006D0C7A" w:rsidRDefault="009444C8" w:rsidP="009444C8">
                      <w:pPr>
                        <w:rPr>
                          <w:ins w:id="441" w:author="Eduardo Diogo Francisco Nazário" w:date="2022-06-12T21:41:00Z"/>
                          <w:sz w:val="20"/>
                          <w:szCs w:val="20"/>
                          <w:rPrChange w:id="442" w:author="Eduardo Diogo Francisco Nazário" w:date="2022-06-12T21:43:00Z">
                            <w:rPr>
                              <w:ins w:id="443" w:author="Eduardo Diogo Francisco Nazário" w:date="2022-06-12T21:41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ins w:id="444" w:author="Eduardo Diogo Francisco Nazário" w:date="2022-06-12T21:41:00Z">
                        <w:r w:rsidRPr="006D0C7A">
                          <w:rPr>
                            <w:sz w:val="20"/>
                            <w:szCs w:val="20"/>
                            <w:rPrChange w:id="445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  </w:t>
                        </w:r>
                        <w:proofErr w:type="spellStart"/>
                        <w:proofErr w:type="gramStart"/>
                        <w:r w:rsidRPr="006D0C7A">
                          <w:rPr>
                            <w:sz w:val="20"/>
                            <w:szCs w:val="20"/>
                            <w:rPrChange w:id="446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set.seed</w:t>
                        </w:r>
                        <w:proofErr w:type="spellEnd"/>
                        <w:proofErr w:type="gramEnd"/>
                        <w:r w:rsidRPr="006D0C7A">
                          <w:rPr>
                            <w:sz w:val="20"/>
                            <w:szCs w:val="20"/>
                            <w:rPrChange w:id="447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(</w:t>
                        </w:r>
                        <w:proofErr w:type="spellStart"/>
                        <w:r w:rsidRPr="006D0C7A">
                          <w:rPr>
                            <w:sz w:val="20"/>
                            <w:szCs w:val="20"/>
                            <w:rPrChange w:id="448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seed</w:t>
                        </w:r>
                        <w:proofErr w:type="spellEnd"/>
                        <w:r w:rsidRPr="006D0C7A">
                          <w:rPr>
                            <w:sz w:val="20"/>
                            <w:szCs w:val="20"/>
                            <w:rPrChange w:id="449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)</w:t>
                        </w:r>
                      </w:ins>
                    </w:p>
                    <w:p w14:paraId="70A0E09A" w14:textId="77777777" w:rsidR="009444C8" w:rsidRPr="006D0C7A" w:rsidRDefault="009444C8" w:rsidP="009444C8">
                      <w:pPr>
                        <w:rPr>
                          <w:ins w:id="450" w:author="Eduardo Diogo Francisco Nazário" w:date="2022-06-12T21:41:00Z"/>
                          <w:sz w:val="20"/>
                          <w:szCs w:val="20"/>
                          <w:rPrChange w:id="451" w:author="Eduardo Diogo Francisco Nazário" w:date="2022-06-12T21:43:00Z">
                            <w:rPr>
                              <w:ins w:id="452" w:author="Eduardo Diogo Francisco Nazário" w:date="2022-06-12T21:41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ins w:id="453" w:author="Eduardo Diogo Francisco Nazário" w:date="2022-06-12T21:41:00Z">
                        <w:r w:rsidRPr="006D0C7A">
                          <w:rPr>
                            <w:sz w:val="20"/>
                            <w:szCs w:val="20"/>
                            <w:rPrChange w:id="454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  </w:t>
                        </w:r>
                        <w:proofErr w:type="gramStart"/>
                        <w:r w:rsidRPr="006D0C7A">
                          <w:rPr>
                            <w:sz w:val="20"/>
                            <w:szCs w:val="20"/>
                            <w:rPrChange w:id="455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for(</w:t>
                        </w:r>
                        <w:proofErr w:type="gramEnd"/>
                        <w:r w:rsidRPr="006D0C7A">
                          <w:rPr>
                            <w:sz w:val="20"/>
                            <w:szCs w:val="20"/>
                            <w:rPrChange w:id="456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i in 1:pop) { </w:t>
                        </w:r>
                      </w:ins>
                    </w:p>
                    <w:p w14:paraId="66D56BAE" w14:textId="77777777" w:rsidR="009444C8" w:rsidRPr="006D0C7A" w:rsidRDefault="009444C8" w:rsidP="009444C8">
                      <w:pPr>
                        <w:rPr>
                          <w:ins w:id="457" w:author="Eduardo Diogo Francisco Nazário" w:date="2022-06-12T21:41:00Z"/>
                          <w:sz w:val="20"/>
                          <w:szCs w:val="20"/>
                          <w:rPrChange w:id="458" w:author="Eduardo Diogo Francisco Nazário" w:date="2022-06-12T21:43:00Z">
                            <w:rPr>
                              <w:ins w:id="459" w:author="Eduardo Diogo Francisco Nazário" w:date="2022-06-12T21:41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ins w:id="460" w:author="Eduardo Diogo Francisco Nazário" w:date="2022-06-12T21:41:00Z">
                        <w:r w:rsidRPr="006D0C7A">
                          <w:rPr>
                            <w:sz w:val="20"/>
                            <w:szCs w:val="20"/>
                            <w:rPrChange w:id="461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    dados[</w:t>
                        </w:r>
                        <w:proofErr w:type="spellStart"/>
                        <w:proofErr w:type="gramStart"/>
                        <w:r w:rsidRPr="006D0C7A">
                          <w:rPr>
                            <w:sz w:val="20"/>
                            <w:szCs w:val="20"/>
                            <w:rPrChange w:id="462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i,n</w:t>
                        </w:r>
                        <w:proofErr w:type="spellEnd"/>
                        <w:proofErr w:type="gramEnd"/>
                        <w:r w:rsidRPr="006D0C7A">
                          <w:rPr>
                            <w:sz w:val="20"/>
                            <w:szCs w:val="20"/>
                            <w:rPrChange w:id="463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] &lt;- </w:t>
                        </w:r>
                        <w:proofErr w:type="spellStart"/>
                        <w:r w:rsidRPr="006D0C7A">
                          <w:rPr>
                            <w:sz w:val="20"/>
                            <w:szCs w:val="20"/>
                            <w:rPrChange w:id="464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mean</w:t>
                        </w:r>
                        <w:proofErr w:type="spellEnd"/>
                        <w:r w:rsidRPr="006D0C7A">
                          <w:rPr>
                            <w:sz w:val="20"/>
                            <w:szCs w:val="20"/>
                            <w:rPrChange w:id="465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(</w:t>
                        </w:r>
                        <w:proofErr w:type="spellStart"/>
                        <w:r w:rsidRPr="006D0C7A">
                          <w:rPr>
                            <w:sz w:val="20"/>
                            <w:szCs w:val="20"/>
                            <w:rPrChange w:id="466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runif</w:t>
                        </w:r>
                        <w:proofErr w:type="spellEnd"/>
                        <w:r w:rsidRPr="006D0C7A">
                          <w:rPr>
                            <w:sz w:val="20"/>
                            <w:szCs w:val="20"/>
                            <w:rPrChange w:id="467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(</w:t>
                        </w:r>
                        <w:proofErr w:type="spellStart"/>
                        <w:r w:rsidRPr="006D0C7A">
                          <w:rPr>
                            <w:sz w:val="20"/>
                            <w:szCs w:val="20"/>
                            <w:rPrChange w:id="468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n_value</w:t>
                        </w:r>
                        <w:proofErr w:type="spellEnd"/>
                        <w:r w:rsidRPr="006D0C7A">
                          <w:rPr>
                            <w:sz w:val="20"/>
                            <w:szCs w:val="20"/>
                            <w:rPrChange w:id="469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[n], inicio, fim)) </w:t>
                        </w:r>
                      </w:ins>
                    </w:p>
                    <w:p w14:paraId="2490D63E" w14:textId="77777777" w:rsidR="009444C8" w:rsidRPr="006D0C7A" w:rsidRDefault="009444C8" w:rsidP="009444C8">
                      <w:pPr>
                        <w:rPr>
                          <w:ins w:id="470" w:author="Eduardo Diogo Francisco Nazário" w:date="2022-06-12T21:41:00Z"/>
                          <w:sz w:val="20"/>
                          <w:szCs w:val="20"/>
                          <w:rPrChange w:id="471" w:author="Eduardo Diogo Francisco Nazário" w:date="2022-06-12T21:43:00Z">
                            <w:rPr>
                              <w:ins w:id="472" w:author="Eduardo Diogo Francisco Nazário" w:date="2022-06-12T21:41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ins w:id="473" w:author="Eduardo Diogo Francisco Nazário" w:date="2022-06-12T21:41:00Z">
                        <w:r w:rsidRPr="006D0C7A">
                          <w:rPr>
                            <w:sz w:val="20"/>
                            <w:szCs w:val="20"/>
                            <w:rPrChange w:id="474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  }</w:t>
                        </w:r>
                      </w:ins>
                    </w:p>
                    <w:p w14:paraId="6377CECE" w14:textId="77777777" w:rsidR="009444C8" w:rsidRPr="006D0C7A" w:rsidRDefault="009444C8" w:rsidP="009444C8">
                      <w:pPr>
                        <w:rPr>
                          <w:ins w:id="475" w:author="Eduardo Diogo Francisco Nazário" w:date="2022-06-12T21:41:00Z"/>
                          <w:sz w:val="20"/>
                          <w:szCs w:val="20"/>
                          <w:rPrChange w:id="476" w:author="Eduardo Diogo Francisco Nazário" w:date="2022-06-12T21:43:00Z">
                            <w:rPr>
                              <w:ins w:id="477" w:author="Eduardo Diogo Francisco Nazário" w:date="2022-06-12T21:41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ins w:id="478" w:author="Eduardo Diogo Francisco Nazário" w:date="2022-06-12T21:41:00Z">
                        <w:r w:rsidRPr="006D0C7A">
                          <w:rPr>
                            <w:sz w:val="20"/>
                            <w:szCs w:val="20"/>
                            <w:rPrChange w:id="479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}</w:t>
                        </w:r>
                      </w:ins>
                    </w:p>
                    <w:p w14:paraId="06459D37" w14:textId="77777777" w:rsidR="009444C8" w:rsidRPr="006D0C7A" w:rsidRDefault="009444C8" w:rsidP="009444C8">
                      <w:pPr>
                        <w:rPr>
                          <w:ins w:id="480" w:author="Eduardo Diogo Francisco Nazário" w:date="2022-06-12T21:41:00Z"/>
                          <w:sz w:val="20"/>
                          <w:szCs w:val="20"/>
                          <w:rPrChange w:id="481" w:author="Eduardo Diogo Francisco Nazário" w:date="2022-06-12T21:43:00Z">
                            <w:rPr>
                              <w:ins w:id="482" w:author="Eduardo Diogo Francisco Nazário" w:date="2022-06-12T21:41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</w:p>
                    <w:p w14:paraId="37ACFB6E" w14:textId="0B02E4F5" w:rsidR="009444C8" w:rsidRPr="006D0C7A" w:rsidRDefault="009444C8" w:rsidP="009444C8">
                      <w:pPr>
                        <w:rPr>
                          <w:ins w:id="483" w:author="Eduardo Diogo Francisco Nazário" w:date="2022-06-12T21:41:00Z"/>
                          <w:sz w:val="20"/>
                          <w:szCs w:val="20"/>
                          <w:rPrChange w:id="484" w:author="Eduardo Diogo Francisco Nazário" w:date="2022-06-12T21:43:00Z">
                            <w:rPr>
                              <w:ins w:id="485" w:author="Eduardo Diogo Francisco Nazário" w:date="2022-06-12T21:41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ins w:id="486" w:author="Eduardo Diogo Francisco Nazário" w:date="2022-06-12T21:41:00Z">
                        <w:r w:rsidRPr="006D0C7A">
                          <w:rPr>
                            <w:sz w:val="20"/>
                            <w:szCs w:val="20"/>
                            <w:rPrChange w:id="487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dados &lt;- </w:t>
                        </w:r>
                        <w:proofErr w:type="spellStart"/>
                        <w:proofErr w:type="gramStart"/>
                        <w:r w:rsidRPr="006D0C7A">
                          <w:rPr>
                            <w:sz w:val="20"/>
                            <w:szCs w:val="20"/>
                            <w:rPrChange w:id="488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data.frame</w:t>
                        </w:r>
                        <w:proofErr w:type="spellEnd"/>
                        <w:proofErr w:type="gramEnd"/>
                        <w:r w:rsidRPr="006D0C7A">
                          <w:rPr>
                            <w:sz w:val="20"/>
                            <w:szCs w:val="20"/>
                            <w:rPrChange w:id="489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(dados) </w:t>
                        </w:r>
                        <w:r w:rsidRPr="00145030">
                          <w:rPr>
                            <w:color w:val="2F5496" w:themeColor="accent1" w:themeShade="BF"/>
                            <w:sz w:val="20"/>
                            <w:szCs w:val="20"/>
                            <w:rPrChange w:id="490" w:author="Eduardo Diogo Francisco Nazário" w:date="2022-06-12T21:54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# Passar</w:t>
                        </w:r>
                      </w:ins>
                      <w:ins w:id="491" w:author="Eduardo Diogo Francisco Nazário" w:date="2022-06-12T22:38:00Z">
                        <w:r w:rsidR="00B6101B">
                          <w:rPr>
                            <w:color w:val="2F5496" w:themeColor="accent1" w:themeShade="BF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B6101B">
                          <w:rPr>
                            <w:color w:val="2F5496" w:themeColor="accent1" w:themeShade="BF"/>
                            <w:sz w:val="20"/>
                            <w:szCs w:val="20"/>
                          </w:rPr>
                          <w:t>dematriz</w:t>
                        </w:r>
                      </w:ins>
                      <w:proofErr w:type="spellEnd"/>
                      <w:ins w:id="492" w:author="Eduardo Diogo Francisco Nazário" w:date="2022-06-12T21:41:00Z">
                        <w:r w:rsidRPr="00145030">
                          <w:rPr>
                            <w:color w:val="2F5496" w:themeColor="accent1" w:themeShade="BF"/>
                            <w:sz w:val="20"/>
                            <w:szCs w:val="20"/>
                            <w:rPrChange w:id="493" w:author="Eduardo Diogo Francisco Nazário" w:date="2022-06-12T21:54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 a </w:t>
                        </w:r>
                        <w:proofErr w:type="spellStart"/>
                        <w:r w:rsidRPr="00145030">
                          <w:rPr>
                            <w:color w:val="2F5496" w:themeColor="accent1" w:themeShade="BF"/>
                            <w:sz w:val="20"/>
                            <w:szCs w:val="20"/>
                            <w:rPrChange w:id="494" w:author="Eduardo Diogo Francisco Nazário" w:date="2022-06-12T21:54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DataFrame</w:t>
                        </w:r>
                      </w:ins>
                      <w:proofErr w:type="spellEnd"/>
                      <w:ins w:id="495" w:author="Eduardo Diogo Francisco Nazário" w:date="2022-06-12T22:38:00Z">
                        <w:r w:rsidR="00B6101B">
                          <w:rPr>
                            <w:color w:val="2F5496" w:themeColor="accent1" w:themeShade="BF"/>
                            <w:sz w:val="20"/>
                            <w:szCs w:val="20"/>
                          </w:rPr>
                          <w:t xml:space="preserve"> para poder utilizar no </w:t>
                        </w:r>
                        <w:proofErr w:type="spellStart"/>
                        <w:r w:rsidR="00B6101B">
                          <w:rPr>
                            <w:color w:val="2F5496" w:themeColor="accent1" w:themeShade="BF"/>
                            <w:sz w:val="20"/>
                            <w:szCs w:val="20"/>
                          </w:rPr>
                          <w:t>ggplot</w:t>
                        </w:r>
                      </w:ins>
                      <w:proofErr w:type="spellEnd"/>
                    </w:p>
                    <w:p w14:paraId="02368A80" w14:textId="77777777" w:rsidR="009444C8" w:rsidRPr="006D0C7A" w:rsidRDefault="009444C8" w:rsidP="009444C8">
                      <w:pPr>
                        <w:rPr>
                          <w:ins w:id="496" w:author="Eduardo Diogo Francisco Nazário" w:date="2022-06-12T21:41:00Z"/>
                          <w:sz w:val="20"/>
                          <w:szCs w:val="20"/>
                          <w:rPrChange w:id="497" w:author="Eduardo Diogo Francisco Nazário" w:date="2022-06-12T21:43:00Z">
                            <w:rPr>
                              <w:ins w:id="498" w:author="Eduardo Diogo Francisco Nazário" w:date="2022-06-12T21:41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</w:p>
                    <w:p w14:paraId="016BF452" w14:textId="77777777" w:rsidR="009444C8" w:rsidRPr="006D0C7A" w:rsidRDefault="009444C8" w:rsidP="009444C8">
                      <w:pPr>
                        <w:rPr>
                          <w:ins w:id="499" w:author="Eduardo Diogo Francisco Nazário" w:date="2022-06-12T21:41:00Z"/>
                          <w:sz w:val="20"/>
                          <w:szCs w:val="20"/>
                          <w:rPrChange w:id="500" w:author="Eduardo Diogo Francisco Nazário" w:date="2022-06-12T21:43:00Z">
                            <w:rPr>
                              <w:ins w:id="501" w:author="Eduardo Diogo Francisco Nazário" w:date="2022-06-12T21:41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ins w:id="502" w:author="Eduardo Diogo Francisco Nazário" w:date="2022-06-12T21:41:00Z">
                        <w:r w:rsidRPr="006D0C7A">
                          <w:rPr>
                            <w:sz w:val="20"/>
                            <w:szCs w:val="20"/>
                            <w:rPrChange w:id="503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gráficos &lt;- </w:t>
                        </w:r>
                        <w:proofErr w:type="spellStart"/>
                        <w:proofErr w:type="gramStart"/>
                        <w:r w:rsidRPr="006D0C7A">
                          <w:rPr>
                            <w:sz w:val="20"/>
                            <w:szCs w:val="20"/>
                            <w:rPrChange w:id="504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list</w:t>
                        </w:r>
                        <w:proofErr w:type="spellEnd"/>
                        <w:r w:rsidRPr="006D0C7A">
                          <w:rPr>
                            <w:sz w:val="20"/>
                            <w:szCs w:val="20"/>
                            <w:rPrChange w:id="505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(</w:t>
                        </w:r>
                        <w:proofErr w:type="gramEnd"/>
                        <w:r w:rsidRPr="006D0C7A">
                          <w:rPr>
                            <w:sz w:val="20"/>
                            <w:szCs w:val="20"/>
                            <w:rPrChange w:id="506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)    </w:t>
                        </w:r>
                        <w:r w:rsidRPr="00145030">
                          <w:rPr>
                            <w:color w:val="2F5496" w:themeColor="accent1" w:themeShade="BF"/>
                            <w:sz w:val="20"/>
                            <w:szCs w:val="20"/>
                            <w:rPrChange w:id="507" w:author="Eduardo Diogo Francisco Nazário" w:date="2022-06-12T21:54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# Gráficos</w:t>
                        </w:r>
                      </w:ins>
                    </w:p>
                    <w:p w14:paraId="25889A87" w14:textId="77777777" w:rsidR="009444C8" w:rsidRPr="006D0C7A" w:rsidRDefault="009444C8" w:rsidP="009444C8">
                      <w:pPr>
                        <w:rPr>
                          <w:ins w:id="508" w:author="Eduardo Diogo Francisco Nazário" w:date="2022-06-12T21:41:00Z"/>
                          <w:sz w:val="20"/>
                          <w:szCs w:val="20"/>
                          <w:rPrChange w:id="509" w:author="Eduardo Diogo Francisco Nazário" w:date="2022-06-12T21:43:00Z">
                            <w:rPr>
                              <w:ins w:id="510" w:author="Eduardo Diogo Francisco Nazário" w:date="2022-06-12T21:41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ins w:id="511" w:author="Eduardo Diogo Francisco Nazário" w:date="2022-06-12T21:41:00Z">
                        <w:r w:rsidRPr="006D0C7A">
                          <w:rPr>
                            <w:sz w:val="20"/>
                            <w:szCs w:val="20"/>
                            <w:rPrChange w:id="512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for (i in 1:3) {</w:t>
                        </w:r>
                      </w:ins>
                    </w:p>
                    <w:p w14:paraId="64BDBC4B" w14:textId="77777777" w:rsidR="008F5712" w:rsidRDefault="009444C8" w:rsidP="009444C8">
                      <w:pPr>
                        <w:rPr>
                          <w:ins w:id="513" w:author="Eduardo Diogo Francisco Nazário" w:date="2022-06-12T21:58:00Z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ins w:id="514" w:author="Eduardo Diogo Francisco Nazário" w:date="2022-06-12T21:41:00Z">
                        <w:r w:rsidRPr="00EE0E77">
                          <w:rPr>
                            <w:sz w:val="20"/>
                            <w:szCs w:val="20"/>
                            <w:lang w:val="en-US"/>
                            <w:rPrChange w:id="515" w:author="Eduardo Diogo Francisco Nazário" w:date="2022-06-12T21:52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gráficos</w:t>
                        </w:r>
                        <w:proofErr w:type="spellEnd"/>
                        <w:r w:rsidRPr="00EE0E77">
                          <w:rPr>
                            <w:sz w:val="20"/>
                            <w:szCs w:val="20"/>
                            <w:lang w:val="en-US"/>
                            <w:rPrChange w:id="516" w:author="Eduardo Diogo Francisco Nazário" w:date="2022-06-12T21:52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[[</w:t>
                        </w:r>
                        <w:proofErr w:type="spellStart"/>
                        <w:r w:rsidRPr="00EE0E77">
                          <w:rPr>
                            <w:sz w:val="20"/>
                            <w:szCs w:val="20"/>
                            <w:lang w:val="en-US"/>
                            <w:rPrChange w:id="517" w:author="Eduardo Diogo Francisco Nazário" w:date="2022-06-12T21:52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i</w:t>
                        </w:r>
                        <w:proofErr w:type="spellEnd"/>
                        <w:r w:rsidRPr="00EE0E77">
                          <w:rPr>
                            <w:sz w:val="20"/>
                            <w:szCs w:val="20"/>
                            <w:lang w:val="en-US"/>
                            <w:rPrChange w:id="518" w:author="Eduardo Diogo Francisco Nazário" w:date="2022-06-12T21:52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]] &lt;</w:t>
                        </w:r>
                        <w:proofErr w:type="gramStart"/>
                        <w:r w:rsidRPr="00EE0E77">
                          <w:rPr>
                            <w:sz w:val="20"/>
                            <w:szCs w:val="20"/>
                            <w:lang w:val="en-US"/>
                            <w:rPrChange w:id="519" w:author="Eduardo Diogo Francisco Nazário" w:date="2022-06-12T21:52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-  </w:t>
                        </w:r>
                        <w:proofErr w:type="spellStart"/>
                        <w:r w:rsidRPr="00EE0E77">
                          <w:rPr>
                            <w:sz w:val="20"/>
                            <w:szCs w:val="20"/>
                            <w:lang w:val="en-US"/>
                            <w:rPrChange w:id="520" w:author="Eduardo Diogo Francisco Nazário" w:date="2022-06-12T21:52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ggplot</w:t>
                        </w:r>
                        <w:proofErr w:type="spellEnd"/>
                        <w:proofErr w:type="gramEnd"/>
                        <w:r w:rsidRPr="00EE0E77">
                          <w:rPr>
                            <w:sz w:val="20"/>
                            <w:szCs w:val="20"/>
                            <w:lang w:val="en-US"/>
                            <w:rPrChange w:id="521" w:author="Eduardo Diogo Francisco Nazário" w:date="2022-06-12T21:52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(dados, </w:t>
                        </w:r>
                        <w:proofErr w:type="spellStart"/>
                        <w:r w:rsidRPr="00EE0E77">
                          <w:rPr>
                            <w:sz w:val="20"/>
                            <w:szCs w:val="20"/>
                            <w:lang w:val="en-US"/>
                            <w:rPrChange w:id="522" w:author="Eduardo Diogo Francisco Nazário" w:date="2022-06-12T21:52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aes_string</w:t>
                        </w:r>
                        <w:proofErr w:type="spellEnd"/>
                        <w:r w:rsidRPr="00EE0E77">
                          <w:rPr>
                            <w:sz w:val="20"/>
                            <w:szCs w:val="20"/>
                            <w:lang w:val="en-US"/>
                            <w:rPrChange w:id="523" w:author="Eduardo Diogo Francisco Nazário" w:date="2022-06-12T21:52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(</w:t>
                        </w:r>
                        <w:proofErr w:type="spellStart"/>
                        <w:r w:rsidRPr="00EE0E77">
                          <w:rPr>
                            <w:sz w:val="20"/>
                            <w:szCs w:val="20"/>
                            <w:lang w:val="en-US"/>
                            <w:rPrChange w:id="524" w:author="Eduardo Diogo Francisco Nazário" w:date="2022-06-12T21:52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colnames</w:t>
                        </w:r>
                        <w:proofErr w:type="spellEnd"/>
                        <w:r w:rsidRPr="00EE0E77">
                          <w:rPr>
                            <w:sz w:val="20"/>
                            <w:szCs w:val="20"/>
                            <w:lang w:val="en-US"/>
                            <w:rPrChange w:id="525" w:author="Eduardo Diogo Francisco Nazário" w:date="2022-06-12T21:52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(dados)[</w:t>
                        </w:r>
                        <w:proofErr w:type="spellStart"/>
                        <w:r w:rsidRPr="00EE0E77">
                          <w:rPr>
                            <w:sz w:val="20"/>
                            <w:szCs w:val="20"/>
                            <w:lang w:val="en-US"/>
                            <w:rPrChange w:id="526" w:author="Eduardo Diogo Francisco Nazário" w:date="2022-06-12T21:52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i</w:t>
                        </w:r>
                        <w:proofErr w:type="spellEnd"/>
                        <w:r w:rsidRPr="00EE0E77">
                          <w:rPr>
                            <w:sz w:val="20"/>
                            <w:szCs w:val="20"/>
                            <w:lang w:val="en-US"/>
                            <w:rPrChange w:id="527" w:author="Eduardo Diogo Francisco Nazário" w:date="2022-06-12T21:52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])) +</w:t>
                        </w:r>
                      </w:ins>
                    </w:p>
                    <w:p w14:paraId="55E4621A" w14:textId="5E69CF70" w:rsidR="008F5712" w:rsidRDefault="008F5712" w:rsidP="009444C8">
                      <w:pPr>
                        <w:rPr>
                          <w:ins w:id="528" w:author="Eduardo Diogo Francisco Nazário" w:date="2022-06-12T21:57:00Z"/>
                          <w:sz w:val="20"/>
                          <w:szCs w:val="20"/>
                          <w:lang w:val="en-US"/>
                        </w:rPr>
                      </w:pPr>
                      <w:ins w:id="529" w:author="Eduardo Diogo Francisco Nazário" w:date="2022-06-12T21:58:00Z"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  </w:t>
                        </w:r>
                      </w:ins>
                      <w:proofErr w:type="spellStart"/>
                      <w:ins w:id="530" w:author="Eduardo Diogo Francisco Nazário" w:date="2022-06-12T21:41:00Z">
                        <w:r w:rsidR="009444C8" w:rsidRPr="00EE0E77">
                          <w:rPr>
                            <w:sz w:val="20"/>
                            <w:szCs w:val="20"/>
                            <w:lang w:val="en-US"/>
                            <w:rPrChange w:id="531" w:author="Eduardo Diogo Francisco Nazário" w:date="2022-06-12T21:52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geom_</w:t>
                        </w:r>
                        <w:proofErr w:type="gramStart"/>
                        <w:r w:rsidR="009444C8" w:rsidRPr="00EE0E77">
                          <w:rPr>
                            <w:sz w:val="20"/>
                            <w:szCs w:val="20"/>
                            <w:lang w:val="en-US"/>
                            <w:rPrChange w:id="532" w:author="Eduardo Diogo Francisco Nazário" w:date="2022-06-12T21:52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histogram</w:t>
                        </w:r>
                        <w:proofErr w:type="spellEnd"/>
                        <w:r w:rsidR="009444C8" w:rsidRPr="00EE0E77">
                          <w:rPr>
                            <w:sz w:val="20"/>
                            <w:szCs w:val="20"/>
                            <w:lang w:val="en-US"/>
                            <w:rPrChange w:id="533" w:author="Eduardo Diogo Francisco Nazário" w:date="2022-06-12T21:52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(</w:t>
                        </w:r>
                        <w:proofErr w:type="spellStart"/>
                        <w:proofErr w:type="gramEnd"/>
                        <w:r w:rsidR="009444C8" w:rsidRPr="00EE0E77">
                          <w:rPr>
                            <w:sz w:val="20"/>
                            <w:szCs w:val="20"/>
                            <w:lang w:val="en-US"/>
                            <w:rPrChange w:id="534" w:author="Eduardo Diogo Francisco Nazário" w:date="2022-06-12T21:52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aes</w:t>
                        </w:r>
                        <w:proofErr w:type="spellEnd"/>
                        <w:r w:rsidR="009444C8" w:rsidRPr="00EE0E77">
                          <w:rPr>
                            <w:sz w:val="20"/>
                            <w:szCs w:val="20"/>
                            <w:lang w:val="en-US"/>
                            <w:rPrChange w:id="535" w:author="Eduardo Diogo Francisco Nazário" w:date="2022-06-12T21:52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(y = stat(count/sum(count))),color=</w:t>
                        </w:r>
                        <w:r w:rsidR="009444C8" w:rsidRPr="00EE0E77">
                          <w:rPr>
                            <w:color w:val="538135" w:themeColor="accent6" w:themeShade="BF"/>
                            <w:sz w:val="20"/>
                            <w:szCs w:val="20"/>
                            <w:lang w:val="en-US"/>
                            <w:rPrChange w:id="536" w:author="Eduardo Diogo Francisco Nazário" w:date="2022-06-12T21:52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"purple"</w:t>
                        </w:r>
                        <w:r w:rsidR="009444C8" w:rsidRPr="00EE0E77">
                          <w:rPr>
                            <w:sz w:val="20"/>
                            <w:szCs w:val="20"/>
                            <w:lang w:val="en-US"/>
                            <w:rPrChange w:id="537" w:author="Eduardo Diogo Francisco Nazário" w:date="2022-06-12T21:52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, fill=</w:t>
                        </w:r>
                        <w:r w:rsidR="009444C8" w:rsidRPr="00EE0E77">
                          <w:rPr>
                            <w:color w:val="538135" w:themeColor="accent6" w:themeShade="BF"/>
                            <w:sz w:val="20"/>
                            <w:szCs w:val="20"/>
                            <w:lang w:val="en-US"/>
                            <w:rPrChange w:id="538" w:author="Eduardo Diogo Francisco Nazário" w:date="2022-06-12T21:52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"#FF00FF"</w:t>
                        </w:r>
                        <w:r w:rsidR="009444C8" w:rsidRPr="00EE0E77">
                          <w:rPr>
                            <w:sz w:val="20"/>
                            <w:szCs w:val="20"/>
                            <w:lang w:val="en-US"/>
                            <w:rPrChange w:id="539" w:author="Eduardo Diogo Francisco Nazário" w:date="2022-06-12T21:52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, alpha = 0.1, bins = 30) +</w:t>
                        </w:r>
                      </w:ins>
                      <w:ins w:id="540" w:author="Eduardo Diogo Francisco Nazário" w:date="2022-06-12T21:57:00Z"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ins>
                      <w:proofErr w:type="spellStart"/>
                      <w:ins w:id="541" w:author="Eduardo Diogo Francisco Nazário" w:date="2022-06-12T21:41:00Z">
                        <w:r w:rsidR="009444C8" w:rsidRPr="001E64F5">
                          <w:rPr>
                            <w:sz w:val="20"/>
                            <w:szCs w:val="20"/>
                            <w:lang w:val="en-US"/>
                            <w:rPrChange w:id="542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xlim</w:t>
                        </w:r>
                        <w:proofErr w:type="spellEnd"/>
                        <w:r w:rsidR="009444C8" w:rsidRPr="001E64F5">
                          <w:rPr>
                            <w:sz w:val="20"/>
                            <w:szCs w:val="20"/>
                            <w:lang w:val="en-US"/>
                            <w:rPrChange w:id="543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(</w:t>
                        </w:r>
                        <w:proofErr w:type="spellStart"/>
                        <w:r w:rsidR="009444C8" w:rsidRPr="001E64F5">
                          <w:rPr>
                            <w:sz w:val="20"/>
                            <w:szCs w:val="20"/>
                            <w:lang w:val="en-US"/>
                            <w:rPrChange w:id="544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inicio</w:t>
                        </w:r>
                        <w:proofErr w:type="spellEnd"/>
                        <w:r w:rsidR="009444C8" w:rsidRPr="001E64F5">
                          <w:rPr>
                            <w:sz w:val="20"/>
                            <w:szCs w:val="20"/>
                            <w:lang w:val="en-US"/>
                            <w:rPrChange w:id="545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, </w:t>
                        </w:r>
                        <w:proofErr w:type="spellStart"/>
                        <w:r w:rsidR="009444C8" w:rsidRPr="001E64F5">
                          <w:rPr>
                            <w:sz w:val="20"/>
                            <w:szCs w:val="20"/>
                            <w:lang w:val="en-US"/>
                            <w:rPrChange w:id="546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fim</w:t>
                        </w:r>
                        <w:proofErr w:type="spellEnd"/>
                        <w:r w:rsidR="009444C8" w:rsidRPr="001E64F5">
                          <w:rPr>
                            <w:sz w:val="20"/>
                            <w:szCs w:val="20"/>
                            <w:lang w:val="en-US"/>
                            <w:rPrChange w:id="547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) +</w:t>
                        </w:r>
                      </w:ins>
                    </w:p>
                    <w:p w14:paraId="119763E6" w14:textId="66B498FF" w:rsidR="009444C8" w:rsidRPr="001E64F5" w:rsidRDefault="008F5712" w:rsidP="009444C8">
                      <w:pPr>
                        <w:rPr>
                          <w:ins w:id="548" w:author="Eduardo Diogo Francisco Nazário" w:date="2022-06-12T21:41:00Z"/>
                          <w:sz w:val="20"/>
                          <w:szCs w:val="20"/>
                          <w:lang w:val="en-US"/>
                          <w:rPrChange w:id="549" w:author="Eduardo Diogo Francisco Nazário" w:date="2022-06-12T21:55:00Z">
                            <w:rPr>
                              <w:ins w:id="550" w:author="Eduardo Diogo Francisco Nazário" w:date="2022-06-12T21:41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ins w:id="551" w:author="Eduardo Diogo Francisco Nazário" w:date="2022-06-12T21:57:00Z"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ins>
                      <w:ins w:id="552" w:author="Eduardo Diogo Francisco Nazário" w:date="2022-06-12T21:41:00Z">
                        <w:r w:rsidR="009444C8" w:rsidRPr="001E64F5">
                          <w:rPr>
                            <w:sz w:val="20"/>
                            <w:szCs w:val="20"/>
                            <w:lang w:val="en-US"/>
                            <w:rPrChange w:id="553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 </w:t>
                        </w:r>
                      </w:ins>
                      <w:ins w:id="554" w:author="Eduardo Diogo Francisco Nazário" w:date="2022-06-12T21:58:00Z">
                        <w:r w:rsidR="00452908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ins>
                      <w:proofErr w:type="spellStart"/>
                      <w:ins w:id="555" w:author="Eduardo Diogo Francisco Nazário" w:date="2022-06-12T21:41:00Z">
                        <w:r w:rsidR="009444C8" w:rsidRPr="001E64F5">
                          <w:rPr>
                            <w:sz w:val="20"/>
                            <w:szCs w:val="20"/>
                            <w:lang w:val="en-US"/>
                            <w:rPrChange w:id="556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stat_</w:t>
                        </w:r>
                        <w:proofErr w:type="gramStart"/>
                        <w:r w:rsidR="009444C8" w:rsidRPr="001E64F5">
                          <w:rPr>
                            <w:sz w:val="20"/>
                            <w:szCs w:val="20"/>
                            <w:lang w:val="en-US"/>
                            <w:rPrChange w:id="557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function</w:t>
                        </w:r>
                        <w:proofErr w:type="spellEnd"/>
                        <w:r w:rsidR="009444C8" w:rsidRPr="001E64F5">
                          <w:rPr>
                            <w:sz w:val="20"/>
                            <w:szCs w:val="20"/>
                            <w:lang w:val="en-US"/>
                            <w:rPrChange w:id="558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(</w:t>
                        </w:r>
                        <w:proofErr w:type="gramEnd"/>
                        <w:r w:rsidR="009444C8" w:rsidRPr="001E64F5">
                          <w:rPr>
                            <w:sz w:val="20"/>
                            <w:szCs w:val="20"/>
                            <w:lang w:val="en-US"/>
                            <w:rPrChange w:id="559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fun = </w:t>
                        </w:r>
                        <w:proofErr w:type="spellStart"/>
                        <w:r w:rsidR="009444C8" w:rsidRPr="001E64F5">
                          <w:rPr>
                            <w:sz w:val="20"/>
                            <w:szCs w:val="20"/>
                            <w:lang w:val="en-US"/>
                            <w:rPrChange w:id="560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dnorm</w:t>
                        </w:r>
                        <w:proofErr w:type="spellEnd"/>
                        <w:r w:rsidR="009444C8" w:rsidRPr="001E64F5">
                          <w:rPr>
                            <w:sz w:val="20"/>
                            <w:szCs w:val="20"/>
                            <w:lang w:val="en-US"/>
                            <w:rPrChange w:id="561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, </w:t>
                        </w:r>
                        <w:proofErr w:type="spellStart"/>
                        <w:r w:rsidR="009444C8" w:rsidRPr="001E64F5">
                          <w:rPr>
                            <w:sz w:val="20"/>
                            <w:szCs w:val="20"/>
                            <w:lang w:val="en-US"/>
                            <w:rPrChange w:id="562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args</w:t>
                        </w:r>
                        <w:proofErr w:type="spellEnd"/>
                        <w:r w:rsidR="009444C8" w:rsidRPr="001E64F5">
                          <w:rPr>
                            <w:sz w:val="20"/>
                            <w:szCs w:val="20"/>
                            <w:lang w:val="en-US"/>
                            <w:rPrChange w:id="563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 = list(mean = </w:t>
                        </w:r>
                        <w:proofErr w:type="spellStart"/>
                        <w:r w:rsidR="009444C8" w:rsidRPr="001E64F5">
                          <w:rPr>
                            <w:sz w:val="20"/>
                            <w:szCs w:val="20"/>
                            <w:lang w:val="en-US"/>
                            <w:rPrChange w:id="564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val_esperado</w:t>
                        </w:r>
                        <w:proofErr w:type="spellEnd"/>
                        <w:r w:rsidR="009444C8" w:rsidRPr="001E64F5">
                          <w:rPr>
                            <w:sz w:val="20"/>
                            <w:szCs w:val="20"/>
                            <w:lang w:val="en-US"/>
                            <w:rPrChange w:id="565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, </w:t>
                        </w:r>
                        <w:proofErr w:type="spellStart"/>
                        <w:r w:rsidR="009444C8" w:rsidRPr="001E64F5">
                          <w:rPr>
                            <w:sz w:val="20"/>
                            <w:szCs w:val="20"/>
                            <w:lang w:val="en-US"/>
                            <w:rPrChange w:id="566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sd</w:t>
                        </w:r>
                        <w:proofErr w:type="spellEnd"/>
                        <w:r w:rsidR="009444C8" w:rsidRPr="001E64F5">
                          <w:rPr>
                            <w:sz w:val="20"/>
                            <w:szCs w:val="20"/>
                            <w:lang w:val="en-US"/>
                            <w:rPrChange w:id="567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 = (sqrt(</w:t>
                        </w:r>
                        <w:proofErr w:type="spellStart"/>
                        <w:r w:rsidR="009444C8" w:rsidRPr="001E64F5">
                          <w:rPr>
                            <w:sz w:val="20"/>
                            <w:szCs w:val="20"/>
                            <w:lang w:val="en-US"/>
                            <w:rPrChange w:id="568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var_unif_distr</w:t>
                        </w:r>
                        <w:proofErr w:type="spellEnd"/>
                        <w:r w:rsidR="009444C8" w:rsidRPr="001E64F5">
                          <w:rPr>
                            <w:sz w:val="20"/>
                            <w:szCs w:val="20"/>
                            <w:lang w:val="en-US"/>
                            <w:rPrChange w:id="569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 / </w:t>
                        </w:r>
                        <w:proofErr w:type="spellStart"/>
                        <w:r w:rsidR="009444C8" w:rsidRPr="001E64F5">
                          <w:rPr>
                            <w:sz w:val="20"/>
                            <w:szCs w:val="20"/>
                            <w:lang w:val="en-US"/>
                            <w:rPrChange w:id="570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n_value</w:t>
                        </w:r>
                        <w:proofErr w:type="spellEnd"/>
                        <w:r w:rsidR="009444C8" w:rsidRPr="001E64F5">
                          <w:rPr>
                            <w:sz w:val="20"/>
                            <w:szCs w:val="20"/>
                            <w:lang w:val="en-US"/>
                            <w:rPrChange w:id="571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[</w:t>
                        </w:r>
                        <w:proofErr w:type="spellStart"/>
                        <w:r w:rsidR="009444C8" w:rsidRPr="001E64F5">
                          <w:rPr>
                            <w:sz w:val="20"/>
                            <w:szCs w:val="20"/>
                            <w:lang w:val="en-US"/>
                            <w:rPrChange w:id="572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i</w:t>
                        </w:r>
                        <w:proofErr w:type="spellEnd"/>
                        <w:r w:rsidR="009444C8" w:rsidRPr="001E64F5">
                          <w:rPr>
                            <w:sz w:val="20"/>
                            <w:szCs w:val="20"/>
                            <w:lang w:val="en-US"/>
                            <w:rPrChange w:id="573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]))), color = </w:t>
                        </w:r>
                        <w:r w:rsidR="009444C8" w:rsidRPr="00115E2E">
                          <w:rPr>
                            <w:color w:val="538135" w:themeColor="accent6" w:themeShade="BF"/>
                            <w:sz w:val="20"/>
                            <w:szCs w:val="20"/>
                            <w:lang w:val="en-US"/>
                            <w:rPrChange w:id="574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"black"</w:t>
                        </w:r>
                        <w:r w:rsidR="009444C8" w:rsidRPr="001E64F5">
                          <w:rPr>
                            <w:sz w:val="20"/>
                            <w:szCs w:val="20"/>
                            <w:lang w:val="en-US"/>
                            <w:rPrChange w:id="575" w:author="Eduardo Diogo Francisco Nazário" w:date="2022-06-12T21:5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) + </w:t>
                        </w:r>
                      </w:ins>
                    </w:p>
                    <w:p w14:paraId="1B71C8F4" w14:textId="77777777" w:rsidR="00452908" w:rsidRDefault="009444C8" w:rsidP="009444C8">
                      <w:pPr>
                        <w:rPr>
                          <w:ins w:id="576" w:author="Eduardo Diogo Francisco Nazário" w:date="2022-06-12T21:58:00Z"/>
                          <w:sz w:val="20"/>
                          <w:szCs w:val="20"/>
                        </w:rPr>
                      </w:pPr>
                      <w:ins w:id="577" w:author="Eduardo Diogo Francisco Nazário" w:date="2022-06-12T21:41:00Z">
                        <w:r w:rsidRPr="00452908">
                          <w:rPr>
                            <w:sz w:val="20"/>
                            <w:szCs w:val="20"/>
                            <w:rPrChange w:id="578" w:author="Eduardo Diogo Francisco Nazário" w:date="2022-06-12T21:58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  </w:t>
                        </w:r>
                      </w:ins>
                      <w:ins w:id="579" w:author="Eduardo Diogo Francisco Nazário" w:date="2022-06-12T21:58:00Z">
                        <w:r w:rsidR="00452908" w:rsidRPr="00452908">
                          <w:rPr>
                            <w:sz w:val="20"/>
                            <w:szCs w:val="20"/>
                            <w:rPrChange w:id="580" w:author="Eduardo Diogo Francisco Nazário" w:date="2022-06-12T21:58:00Z">
                              <w:rPr>
                                <w:sz w:val="20"/>
                                <w:szCs w:val="20"/>
                                <w:lang w:val="en-US"/>
                              </w:rPr>
                            </w:rPrChange>
                          </w:rPr>
                          <w:t xml:space="preserve">  </w:t>
                        </w:r>
                      </w:ins>
                      <w:proofErr w:type="spellStart"/>
                      <w:proofErr w:type="gramStart"/>
                      <w:ins w:id="581" w:author="Eduardo Diogo Francisco Nazário" w:date="2022-06-12T21:41:00Z">
                        <w:r w:rsidRPr="006D0C7A">
                          <w:rPr>
                            <w:sz w:val="20"/>
                            <w:szCs w:val="20"/>
                            <w:rPrChange w:id="582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labs</w:t>
                        </w:r>
                        <w:proofErr w:type="spellEnd"/>
                        <w:r w:rsidRPr="006D0C7A">
                          <w:rPr>
                            <w:sz w:val="20"/>
                            <w:szCs w:val="20"/>
                            <w:rPrChange w:id="583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(</w:t>
                        </w:r>
                        <w:proofErr w:type="spellStart"/>
                        <w:proofErr w:type="gramEnd"/>
                        <w:r w:rsidRPr="006D0C7A">
                          <w:rPr>
                            <w:sz w:val="20"/>
                            <w:szCs w:val="20"/>
                            <w:rPrChange w:id="584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title</w:t>
                        </w:r>
                        <w:proofErr w:type="spellEnd"/>
                        <w:r w:rsidRPr="006D0C7A">
                          <w:rPr>
                            <w:sz w:val="20"/>
                            <w:szCs w:val="20"/>
                            <w:rPrChange w:id="585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=paste0(</w:t>
                        </w:r>
                        <w:r w:rsidRPr="00145030">
                          <w:rPr>
                            <w:color w:val="538135" w:themeColor="accent6" w:themeShade="BF"/>
                            <w:sz w:val="20"/>
                            <w:szCs w:val="20"/>
                            <w:rPrChange w:id="586" w:author="Eduardo Diogo Francisco Nazário" w:date="2022-06-12T21:5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"Distribuição da Média (n="</w:t>
                        </w:r>
                        <w:r w:rsidRPr="006D0C7A">
                          <w:rPr>
                            <w:sz w:val="20"/>
                            <w:szCs w:val="20"/>
                            <w:rPrChange w:id="587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, </w:t>
                        </w:r>
                        <w:proofErr w:type="spellStart"/>
                        <w:r w:rsidRPr="006D0C7A">
                          <w:rPr>
                            <w:sz w:val="20"/>
                            <w:szCs w:val="20"/>
                            <w:rPrChange w:id="588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n_value</w:t>
                        </w:r>
                        <w:proofErr w:type="spellEnd"/>
                        <w:r w:rsidRPr="006D0C7A">
                          <w:rPr>
                            <w:sz w:val="20"/>
                            <w:szCs w:val="20"/>
                            <w:rPrChange w:id="589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 xml:space="preserve">[i], </w:t>
                        </w:r>
                        <w:r w:rsidRPr="00145030">
                          <w:rPr>
                            <w:color w:val="538135" w:themeColor="accent6" w:themeShade="BF"/>
                            <w:sz w:val="20"/>
                            <w:szCs w:val="20"/>
                            <w:rPrChange w:id="590" w:author="Eduardo Diogo Francisco Nazário" w:date="2022-06-12T21:5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")"</w:t>
                        </w:r>
                        <w:r w:rsidRPr="006D0C7A">
                          <w:rPr>
                            <w:sz w:val="20"/>
                            <w:szCs w:val="20"/>
                            <w:rPrChange w:id="591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),</w:t>
                        </w:r>
                      </w:ins>
                      <w:ins w:id="592" w:author="Eduardo Diogo Francisco Nazário" w:date="2022-06-12T21:58:00Z">
                        <w:r w:rsidR="00452908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ins>
                    </w:p>
                    <w:p w14:paraId="396B44C0" w14:textId="77777777" w:rsidR="00B6101B" w:rsidRDefault="00452908" w:rsidP="009444C8">
                      <w:pPr>
                        <w:rPr>
                          <w:ins w:id="593" w:author="Eduardo Diogo Francisco Nazário" w:date="2022-06-12T22:38:00Z"/>
                          <w:sz w:val="20"/>
                          <w:szCs w:val="20"/>
                        </w:rPr>
                      </w:pPr>
                      <w:ins w:id="594" w:author="Eduardo Diogo Francisco Nazário" w:date="2022-06-12T21:58:00Z">
                        <w:r>
                          <w:rPr>
                            <w:sz w:val="20"/>
                            <w:szCs w:val="20"/>
                          </w:rPr>
                          <w:t xml:space="preserve">              </w:t>
                        </w:r>
                      </w:ins>
                      <w:ins w:id="595" w:author="Eduardo Diogo Francisco Nazário" w:date="2022-06-12T21:41:00Z">
                        <w:r w:rsidR="009444C8" w:rsidRPr="006D0C7A">
                          <w:rPr>
                            <w:sz w:val="20"/>
                            <w:szCs w:val="20"/>
                            <w:rPrChange w:id="596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x=</w:t>
                        </w:r>
                        <w:r w:rsidR="009444C8" w:rsidRPr="00145030">
                          <w:rPr>
                            <w:color w:val="538135" w:themeColor="accent6" w:themeShade="BF"/>
                            <w:sz w:val="20"/>
                            <w:szCs w:val="20"/>
                            <w:rPrChange w:id="597" w:author="Eduardo Diogo Francisco Nazário" w:date="2022-06-12T21:5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"Valores da Distribuição da Média"</w:t>
                        </w:r>
                        <w:r w:rsidR="009444C8" w:rsidRPr="006D0C7A">
                          <w:rPr>
                            <w:sz w:val="20"/>
                            <w:szCs w:val="20"/>
                            <w:rPrChange w:id="598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, y=</w:t>
                        </w:r>
                        <w:r w:rsidR="009444C8" w:rsidRPr="00145030">
                          <w:rPr>
                            <w:color w:val="538135" w:themeColor="accent6" w:themeShade="BF"/>
                            <w:sz w:val="20"/>
                            <w:szCs w:val="20"/>
                            <w:rPrChange w:id="599" w:author="Eduardo Diogo Francisco Nazário" w:date="2022-06-12T21:5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"Frequência Relativa"</w:t>
                        </w:r>
                        <w:r w:rsidR="009444C8" w:rsidRPr="006D0C7A">
                          <w:rPr>
                            <w:sz w:val="20"/>
                            <w:szCs w:val="20"/>
                            <w:rPrChange w:id="600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)</w:t>
                        </w:r>
                      </w:ins>
                      <w:ins w:id="601" w:author="Eduardo Diogo Francisco Nazário" w:date="2022-06-12T21:58:00Z"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</w:ins>
                    </w:p>
                    <w:p w14:paraId="2F237E26" w14:textId="6F44BF79" w:rsidR="009444C8" w:rsidRPr="006D0C7A" w:rsidRDefault="009444C8" w:rsidP="009444C8">
                      <w:pPr>
                        <w:rPr>
                          <w:ins w:id="602" w:author="Eduardo Diogo Francisco Nazário" w:date="2022-06-12T21:41:00Z"/>
                          <w:sz w:val="20"/>
                          <w:szCs w:val="20"/>
                          <w:rPrChange w:id="603" w:author="Eduardo Diogo Francisco Nazário" w:date="2022-06-12T21:43:00Z">
                            <w:rPr>
                              <w:ins w:id="604" w:author="Eduardo Diogo Francisco Nazário" w:date="2022-06-12T21:41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</w:pPr>
                      <w:ins w:id="605" w:author="Eduardo Diogo Francisco Nazário" w:date="2022-06-12T21:41:00Z">
                        <w:r w:rsidRPr="006D0C7A">
                          <w:rPr>
                            <w:sz w:val="20"/>
                            <w:szCs w:val="20"/>
                            <w:rPrChange w:id="606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}</w:t>
                        </w:r>
                      </w:ins>
                    </w:p>
                    <w:p w14:paraId="5538C679" w14:textId="2BC71DB4" w:rsidR="006C0C78" w:rsidRPr="0010419F" w:rsidDel="00EB6B15" w:rsidRDefault="009444C8" w:rsidP="009444C8">
                      <w:pPr>
                        <w:rPr>
                          <w:del w:id="607" w:author="Eduardo Diogo Francisco Nazário" w:date="2022-06-12T02:54:00Z"/>
                          <w:sz w:val="20"/>
                          <w:szCs w:val="20"/>
                          <w:lang w:val="en-PT"/>
                        </w:rPr>
                      </w:pPr>
                      <w:proofErr w:type="spellStart"/>
                      <w:proofErr w:type="gramStart"/>
                      <w:ins w:id="608" w:author="Eduardo Diogo Francisco Nazário" w:date="2022-06-12T21:41:00Z">
                        <w:r w:rsidRPr="006D0C7A">
                          <w:rPr>
                            <w:sz w:val="20"/>
                            <w:szCs w:val="20"/>
                            <w:rPrChange w:id="609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Reduce</w:t>
                        </w:r>
                        <w:proofErr w:type="spellEnd"/>
                        <w:r w:rsidRPr="006D0C7A">
                          <w:rPr>
                            <w:sz w:val="20"/>
                            <w:szCs w:val="20"/>
                            <w:rPrChange w:id="610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(</w:t>
                        </w:r>
                        <w:proofErr w:type="gramEnd"/>
                        <w:r w:rsidRPr="00145030">
                          <w:rPr>
                            <w:color w:val="538135" w:themeColor="accent6" w:themeShade="BF"/>
                            <w:sz w:val="20"/>
                            <w:szCs w:val="20"/>
                            <w:rPrChange w:id="611" w:author="Eduardo Diogo Francisco Nazário" w:date="2022-06-12T21:5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"+"</w:t>
                        </w:r>
                        <w:r w:rsidRPr="006D0C7A">
                          <w:rPr>
                            <w:sz w:val="20"/>
                            <w:szCs w:val="20"/>
                            <w:rPrChange w:id="612" w:author="Eduardo Diogo Francisco Nazário" w:date="2022-06-12T21:43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t>, gráficos)</w:t>
                        </w:r>
                        <w:r w:rsidRPr="009444C8">
                          <w:rPr>
                            <w:sz w:val="20"/>
                            <w:szCs w:val="20"/>
                            <w:lang w:val="en-PT"/>
                          </w:rPr>
                          <w:t xml:space="preserve"> </w:t>
                        </w:r>
                      </w:ins>
                      <w:ins w:id="613" w:author="Eduardo Diogo Francisco Nazário" w:date="2022-06-12T21:57:00Z">
                        <w:r w:rsidR="00115E2E">
                          <w:rPr>
                            <w:sz w:val="20"/>
                            <w:szCs w:val="20"/>
                            <w:lang w:val="en-PT"/>
                          </w:rPr>
                          <w:tab/>
                        </w:r>
                      </w:ins>
                      <w:ins w:id="614" w:author="Eduardo Diogo Francisco Nazário" w:date="2022-06-12T21:44:00Z">
                        <w:r w:rsidR="006D0C7A" w:rsidRPr="00145030">
                          <w:rPr>
                            <w:color w:val="2F5496" w:themeColor="accent1" w:themeShade="BF"/>
                            <w:sz w:val="20"/>
                            <w:szCs w:val="20"/>
                            <w:rPrChange w:id="615" w:author="Eduardo Diogo Francisco Nazário" w:date="2022-06-12T21:54:00Z">
                              <w:rPr>
                                <w:sz w:val="20"/>
                                <w:szCs w:val="20"/>
                              </w:rPr>
                            </w:rPrChange>
                          </w:rPr>
                          <w:t># Mostrar Gráfico</w:t>
                        </w:r>
                      </w:ins>
                      <w:del w:id="616" w:author="Eduardo Diogo Francisco Nazário" w:date="2022-06-12T02:54:00Z">
                        <w:r w:rsidR="006C0C78" w:rsidRPr="0010419F" w:rsidDel="00EB6B15">
                          <w:rPr>
                            <w:sz w:val="20"/>
                            <w:szCs w:val="20"/>
                            <w:lang w:val="en-PT"/>
                          </w:rPr>
                          <w:delText>library(</w:delText>
                        </w:r>
                        <w:r w:rsidR="006C0C78" w:rsidRPr="0010419F" w:rsidDel="00EB6B15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"openxlsx"</w:delText>
                        </w:r>
                        <w:r w:rsidR="006C0C78" w:rsidRPr="0010419F" w:rsidDel="00EB6B15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</w:p>
                    <w:p w14:paraId="7E22F854" w14:textId="143C6D39" w:rsidR="006C0C78" w:rsidRPr="0010419F" w:rsidDel="00EB6B15" w:rsidRDefault="006C0C78" w:rsidP="006C0C78">
                      <w:pPr>
                        <w:rPr>
                          <w:del w:id="617" w:author="Eduardo Diogo Francisco Nazário" w:date="2022-06-12T02:55:00Z"/>
                          <w:sz w:val="20"/>
                          <w:szCs w:val="20"/>
                          <w:lang w:val="en-PT"/>
                        </w:rPr>
                      </w:pPr>
                      <w:del w:id="618" w:author="Eduardo Diogo Francisco Nazário" w:date="2022-06-12T04:15:00Z">
                        <w:r w:rsidRPr="0010419F" w:rsidDel="0010419F">
                          <w:rPr>
                            <w:sz w:val="20"/>
                            <w:szCs w:val="20"/>
                            <w:lang w:val="en-PT"/>
                          </w:rPr>
                          <w:delText>library(</w:delText>
                        </w:r>
                        <w:r w:rsidRPr="0010419F" w:rsidDel="0010419F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"ggplot2"</w:delText>
                        </w:r>
                        <w:r w:rsidRPr="0010419F" w:rsidDel="0010419F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</w:p>
                    <w:p w14:paraId="1E9DAFB2" w14:textId="451895EB" w:rsidR="006C0C78" w:rsidRPr="0010419F" w:rsidDel="00EB6B15" w:rsidRDefault="006C0C78" w:rsidP="006C0C78">
                      <w:pPr>
                        <w:rPr>
                          <w:del w:id="619" w:author="Eduardo Diogo Francisco Nazário" w:date="2022-06-12T02:55:00Z"/>
                          <w:sz w:val="20"/>
                          <w:szCs w:val="20"/>
                          <w:lang w:val="en-PT"/>
                        </w:rPr>
                      </w:pPr>
                      <w:del w:id="620" w:author="Eduardo Diogo Francisco Nazário" w:date="2022-06-12T02:55:00Z">
                        <w:r w:rsidRPr="0010419F" w:rsidDel="00EB6B15">
                          <w:rPr>
                            <w:sz w:val="20"/>
                            <w:szCs w:val="20"/>
                            <w:lang w:val="en-PT"/>
                          </w:rPr>
                          <w:delText>library(</w:delText>
                        </w:r>
                        <w:r w:rsidRPr="0010419F" w:rsidDel="00EB6B15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"dplyr"</w:delText>
                        </w:r>
                        <w:r w:rsidRPr="0010419F" w:rsidDel="00EB6B15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</w:p>
                    <w:p w14:paraId="2269F8D6" w14:textId="4D7043DE" w:rsidR="006C0C78" w:rsidRPr="0010419F" w:rsidDel="00B61055" w:rsidRDefault="006C0C78" w:rsidP="00CF1777">
                      <w:pPr>
                        <w:rPr>
                          <w:del w:id="621" w:author="Eduardo Diogo Francisco Nazário" w:date="2022-06-12T01:44:00Z"/>
                          <w:sz w:val="20"/>
                          <w:szCs w:val="20"/>
                          <w:lang w:val="en-PT"/>
                        </w:rPr>
                      </w:pPr>
                      <w:del w:id="622" w:author="Eduardo Diogo Francisco Nazário" w:date="2022-06-12T01:44:00Z"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library(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"reshape2"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</w:p>
                    <w:p w14:paraId="567BF3EC" w14:textId="522391E1" w:rsidR="006C0C78" w:rsidRPr="0010419F" w:rsidDel="00B23011" w:rsidRDefault="006C0C78" w:rsidP="0057629C">
                      <w:pPr>
                        <w:rPr>
                          <w:del w:id="623" w:author="Eduardo Diogo Francisco Nazário" w:date="2022-06-12T01:44:00Z"/>
                          <w:color w:val="000000" w:themeColor="text1"/>
                          <w:sz w:val="20"/>
                          <w:szCs w:val="20"/>
                          <w:lang w:val="en-US"/>
                          <w:rPrChange w:id="624" w:author="Eduardo Diogo Francisco Nazário" w:date="2022-06-12T04:15:00Z">
                            <w:rPr>
                              <w:del w:id="625" w:author="Eduardo Diogo Francisco Nazário" w:date="2022-06-12T01:44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  <w:pPrChange w:id="626" w:author="Eduardo Diogo Francisco Nazário" w:date="2022-06-12T03:03:00Z">
                          <w:pPr/>
                        </w:pPrChange>
                      </w:pPr>
                      <w:del w:id="627" w:author="Eduardo Diogo Francisco Nazário" w:date="2022-06-12T01:44:00Z"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library(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"stringr"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</w:p>
                    <w:p w14:paraId="6C4977D4" w14:textId="3A02524E" w:rsidR="006C0C78" w:rsidRPr="0010419F" w:rsidDel="00B23011" w:rsidRDefault="006C0C78" w:rsidP="0057629C">
                      <w:pPr>
                        <w:rPr>
                          <w:del w:id="628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629" w:author="Eduardo Diogo Francisco Nazário" w:date="2022-06-12T03:03:00Z">
                          <w:pPr/>
                        </w:pPrChange>
                      </w:pPr>
                    </w:p>
                    <w:p w14:paraId="228C4A17" w14:textId="0501B49D" w:rsidR="008001FA" w:rsidRPr="0010419F" w:rsidDel="00B23011" w:rsidRDefault="008001FA" w:rsidP="0057629C">
                      <w:pPr>
                        <w:rPr>
                          <w:del w:id="630" w:author="Eduardo Diogo Francisco Nazário" w:date="2022-06-12T01:44:00Z"/>
                          <w:color w:val="2F5496" w:themeColor="accent1" w:themeShade="BF"/>
                          <w:sz w:val="20"/>
                          <w:szCs w:val="20"/>
                          <w:rPrChange w:id="631" w:author="Eduardo Diogo Francisco Nazário" w:date="2022-06-12T04:15:00Z">
                            <w:rPr>
                              <w:del w:id="632" w:author="Eduardo Diogo Francisco Nazário" w:date="2022-06-12T01:44:00Z"/>
                              <w:sz w:val="20"/>
                              <w:szCs w:val="20"/>
                            </w:rPr>
                          </w:rPrChange>
                        </w:rPr>
                        <w:pPrChange w:id="633" w:author="Eduardo Diogo Francisco Nazário" w:date="2022-06-12T03:03:00Z">
                          <w:pPr/>
                        </w:pPrChange>
                      </w:pPr>
                      <w:del w:id="634" w:author="Eduardo Diogo Francisco Nazário" w:date="2022-06-12T01:44:00Z">
                        <w:r w:rsidRPr="0010419F" w:rsidDel="00B23011">
                          <w:rPr>
                            <w:color w:val="2F5496" w:themeColor="accent1" w:themeShade="BF"/>
                            <w:sz w:val="20"/>
                            <w:szCs w:val="20"/>
                            <w:rPrChange w:id="635" w:author="Eduardo Diogo Francisco Nazário" w:date="2022-06-12T04:15:00Z">
                              <w:rPr>
                                <w:sz w:val="20"/>
                                <w:szCs w:val="20"/>
                              </w:rPr>
                            </w:rPrChange>
                          </w:rPr>
                          <w:delText># Países a Usar</w:delText>
                        </w:r>
                      </w:del>
                    </w:p>
                    <w:p w14:paraId="5986EAB6" w14:textId="743FDED8" w:rsidR="006C0C78" w:rsidRPr="0010419F" w:rsidDel="00B23011" w:rsidRDefault="006C0C78" w:rsidP="0057629C">
                      <w:pPr>
                        <w:rPr>
                          <w:del w:id="636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637" w:author="Eduardo Diogo Francisco Nazário" w:date="2022-06-12T03:03:00Z">
                          <w:pPr/>
                        </w:pPrChange>
                      </w:pPr>
                      <w:del w:id="638" w:author="Eduardo Diogo Francisco Nazário" w:date="2022-06-12T01:44:00Z"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paises &lt;- c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("UK - Reino Unido"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"ES - Espanha"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"FI - Finlândia"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</w:p>
                    <w:p w14:paraId="27E73B22" w14:textId="5A79520D" w:rsidR="006C0C78" w:rsidRPr="0010419F" w:rsidDel="00B23011" w:rsidRDefault="006C0C78" w:rsidP="0057629C">
                      <w:pPr>
                        <w:rPr>
                          <w:del w:id="639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640" w:author="Eduardo Diogo Francisco Nazário" w:date="2022-06-12T03:03:00Z">
                          <w:pPr/>
                        </w:pPrChange>
                      </w:pPr>
                      <w:del w:id="641" w:author="Eduardo Diogo Francisco Nazário" w:date="2022-06-12T01:44:00Z"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paisesProcessados&lt;- unlist(lapply(paises, str_replace_all,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 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,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"."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))</w:delText>
                        </w:r>
                      </w:del>
                    </w:p>
                    <w:p w14:paraId="6CD45A38" w14:textId="7B4DADB6" w:rsidR="006C0C78" w:rsidRPr="0010419F" w:rsidDel="00B23011" w:rsidRDefault="006C0C78" w:rsidP="0057629C">
                      <w:pPr>
                        <w:rPr>
                          <w:del w:id="642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643" w:author="Eduardo Diogo Francisco Nazário" w:date="2022-06-12T03:03:00Z">
                          <w:pPr/>
                        </w:pPrChange>
                      </w:pPr>
                    </w:p>
                    <w:p w14:paraId="29961280" w14:textId="2E55E43A" w:rsidR="006C0C78" w:rsidRPr="0010419F" w:rsidDel="00B23011" w:rsidRDefault="006C0C78" w:rsidP="0057629C">
                      <w:pPr>
                        <w:rPr>
                          <w:del w:id="644" w:author="Eduardo Diogo Francisco Nazário" w:date="2022-06-12T01:44:00Z"/>
                          <w:color w:val="2F5496" w:themeColor="accent1" w:themeShade="BF"/>
                          <w:sz w:val="20"/>
                          <w:szCs w:val="20"/>
                          <w:lang w:val="en-PT"/>
                          <w:rPrChange w:id="645" w:author="Eduardo Diogo Francisco Nazário" w:date="2022-06-12T04:15:00Z">
                            <w:rPr>
                              <w:del w:id="646" w:author="Eduardo Diogo Francisco Nazário" w:date="2022-06-12T01:44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  <w:pPrChange w:id="647" w:author="Eduardo Diogo Francisco Nazário" w:date="2022-06-12T03:03:00Z">
                          <w:pPr/>
                        </w:pPrChange>
                      </w:pPr>
                      <w:del w:id="648" w:author="Eduardo Diogo Francisco Nazário" w:date="2022-06-12T01:44:00Z">
                        <w:r w:rsidRPr="0010419F" w:rsidDel="00B23011">
                          <w:rPr>
                            <w:color w:val="2F5496" w:themeColor="accent1" w:themeShade="BF"/>
                            <w:sz w:val="20"/>
                            <w:szCs w:val="20"/>
                            <w:lang w:val="en-PT"/>
                            <w:rPrChange w:id="649" w:author="Eduardo Diogo Francisco Nazário" w:date="2022-06-12T04:1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delText># Ler e processar dados das Homens</w:delText>
                        </w:r>
                      </w:del>
                    </w:p>
                    <w:p w14:paraId="34705D5E" w14:textId="648C5793" w:rsidR="006C0C78" w:rsidRPr="0010419F" w:rsidDel="00B23011" w:rsidRDefault="006C0C78" w:rsidP="0057629C">
                      <w:pPr>
                        <w:rPr>
                          <w:del w:id="650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651" w:author="Eduardo Diogo Francisco Nazário" w:date="2022-06-12T03:03:00Z">
                          <w:pPr/>
                        </w:pPrChange>
                      </w:pPr>
                      <w:del w:id="652" w:author="Eduardo Diogo Francisco Nazário" w:date="2022-06-12T01:44:00Z"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dadosHomens &lt;- read.xlsx(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"./Ex02/EsperancaVida.xlsx"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,</w:delText>
                        </w:r>
                        <w:r w:rsidR="007C399B" w:rsidRPr="0010419F" w:rsidDel="00B23011">
                          <w:rPr>
                            <w:sz w:val="20"/>
                            <w:szCs w:val="20"/>
                          </w:rPr>
                          <w:delText xml:space="preserve"> 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rows = c(9:70), cols = c(1,36:69))  %&gt;%  </w:delText>
                        </w:r>
                      </w:del>
                    </w:p>
                    <w:p w14:paraId="494A8B47" w14:textId="1E3E5F7A" w:rsidR="006C0C78" w:rsidRPr="0010419F" w:rsidDel="00B23011" w:rsidRDefault="006C0C78" w:rsidP="0057629C">
                      <w:pPr>
                        <w:rPr>
                          <w:del w:id="653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654" w:author="Eduardo Diogo Francisco Nazário" w:date="2022-06-12T03:03:00Z">
                          <w:pPr/>
                        </w:pPrChange>
                      </w:pPr>
                      <w:del w:id="655" w:author="Eduardo Diogo Francisco Nazário" w:date="2022-06-12T01:44:00Z">
                        <w:r w:rsidRPr="0010419F" w:rsidDel="00B23011">
                          <w:rPr>
                            <w:sz w:val="20"/>
                            <w:szCs w:val="20"/>
                          </w:rPr>
                          <w:delText xml:space="preserve">    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select( (paisesProcessados) | X1) %&gt;% filter(X1 %in% 2002:2019)</w:delText>
                        </w:r>
                      </w:del>
                    </w:p>
                    <w:p w14:paraId="4BCDED45" w14:textId="33EA44D4" w:rsidR="006C0C78" w:rsidRPr="0010419F" w:rsidDel="00B23011" w:rsidRDefault="006C0C78" w:rsidP="0057629C">
                      <w:pPr>
                        <w:rPr>
                          <w:del w:id="656" w:author="Eduardo Diogo Francisco Nazário" w:date="2022-06-12T01:44:00Z"/>
                          <w:sz w:val="20"/>
                          <w:szCs w:val="20"/>
                          <w:rPrChange w:id="657" w:author="Eduardo Diogo Francisco Nazário" w:date="2022-06-12T04:15:00Z">
                            <w:rPr>
                              <w:del w:id="658" w:author="Eduardo Diogo Francisco Nazário" w:date="2022-06-12T01:44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  <w:pPrChange w:id="659" w:author="Eduardo Diogo Francisco Nazário" w:date="2022-06-12T03:03:00Z">
                          <w:pPr/>
                        </w:pPrChange>
                      </w:pPr>
                      <w:del w:id="660" w:author="Eduardo Diogo Francisco Nazário" w:date="2022-06-12T01:44:00Z"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colnames(dadosHomens) &lt;- c(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"UK - M"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"ES - M"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"FI - M"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"Ano"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</w:p>
                    <w:p w14:paraId="36145F09" w14:textId="3F3DC54A" w:rsidR="006C0C78" w:rsidRPr="0010419F" w:rsidDel="00B23011" w:rsidRDefault="006C0C78" w:rsidP="0057629C">
                      <w:pPr>
                        <w:rPr>
                          <w:del w:id="661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662" w:author="Eduardo Diogo Francisco Nazário" w:date="2022-06-12T03:03:00Z">
                          <w:pPr/>
                        </w:pPrChange>
                      </w:pPr>
                      <w:del w:id="663" w:author="Eduardo Diogo Francisco Nazário" w:date="2022-06-12T01:44:00Z"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dadosHomens &lt;- melt(dadosHomens,id = c(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"Ano"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))</w:delText>
                        </w:r>
                      </w:del>
                    </w:p>
                    <w:p w14:paraId="468EB67C" w14:textId="3FC67176" w:rsidR="006C0C78" w:rsidRPr="0010419F" w:rsidDel="00B23011" w:rsidRDefault="006C0C78" w:rsidP="0057629C">
                      <w:pPr>
                        <w:rPr>
                          <w:del w:id="664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665" w:author="Eduardo Diogo Francisco Nazário" w:date="2022-06-12T03:03:00Z">
                          <w:pPr/>
                        </w:pPrChange>
                      </w:pPr>
                    </w:p>
                    <w:p w14:paraId="6BFB8132" w14:textId="62CD39DA" w:rsidR="006C0C78" w:rsidRPr="0010419F" w:rsidDel="00B23011" w:rsidRDefault="006C0C78" w:rsidP="0057629C">
                      <w:pPr>
                        <w:rPr>
                          <w:del w:id="666" w:author="Eduardo Diogo Francisco Nazário" w:date="2022-06-12T01:44:00Z"/>
                          <w:color w:val="2F5496" w:themeColor="accent1" w:themeShade="BF"/>
                          <w:sz w:val="20"/>
                          <w:szCs w:val="20"/>
                          <w:lang w:val="en-PT"/>
                          <w:rPrChange w:id="667" w:author="Eduardo Diogo Francisco Nazário" w:date="2022-06-12T04:15:00Z">
                            <w:rPr>
                              <w:del w:id="668" w:author="Eduardo Diogo Francisco Nazário" w:date="2022-06-12T01:44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  <w:pPrChange w:id="669" w:author="Eduardo Diogo Francisco Nazário" w:date="2022-06-12T03:03:00Z">
                          <w:pPr/>
                        </w:pPrChange>
                      </w:pPr>
                      <w:del w:id="670" w:author="Eduardo Diogo Francisco Nazário" w:date="2022-06-12T01:44:00Z">
                        <w:r w:rsidRPr="0010419F" w:rsidDel="00B23011">
                          <w:rPr>
                            <w:color w:val="2F5496" w:themeColor="accent1" w:themeShade="BF"/>
                            <w:sz w:val="20"/>
                            <w:szCs w:val="20"/>
                            <w:lang w:val="en-PT"/>
                            <w:rPrChange w:id="671" w:author="Eduardo Diogo Francisco Nazário" w:date="2022-06-12T04:1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delText># Ler e processar dados das Mulheres</w:delText>
                        </w:r>
                      </w:del>
                    </w:p>
                    <w:p w14:paraId="53259DEA" w14:textId="678707CA" w:rsidR="008001FA" w:rsidRPr="0010419F" w:rsidDel="00B23011" w:rsidRDefault="006C0C78" w:rsidP="0057629C">
                      <w:pPr>
                        <w:rPr>
                          <w:del w:id="672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673" w:author="Eduardo Diogo Francisco Nazário" w:date="2022-06-12T03:03:00Z">
                          <w:pPr/>
                        </w:pPrChange>
                      </w:pPr>
                      <w:del w:id="674" w:author="Eduardo Diogo Francisco Nazário" w:date="2022-06-12T01:44:00Z"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dadosMulheres &lt;- read.xlsx(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"./Ex02/EsperancaVida.xlsx"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,</w:delText>
                        </w:r>
                        <w:r w:rsidR="008001FA" w:rsidRPr="0010419F" w:rsidDel="00B23011">
                          <w:rPr>
                            <w:sz w:val="20"/>
                            <w:szCs w:val="20"/>
                          </w:rPr>
                          <w:delText xml:space="preserve"> 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rows = c(9:70), cols = c(1,70:104)) %&gt;%</w:delText>
                        </w:r>
                      </w:del>
                    </w:p>
                    <w:p w14:paraId="38C63425" w14:textId="568F4A5C" w:rsidR="006C0C78" w:rsidRPr="0010419F" w:rsidDel="00B23011" w:rsidRDefault="008001FA" w:rsidP="0057629C">
                      <w:pPr>
                        <w:rPr>
                          <w:del w:id="675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676" w:author="Eduardo Diogo Francisco Nazário" w:date="2022-06-12T03:03:00Z">
                          <w:pPr/>
                        </w:pPrChange>
                      </w:pPr>
                      <w:del w:id="677" w:author="Eduardo Diogo Francisco Nazário" w:date="2022-06-12T01:44:00Z">
                        <w:r w:rsidRPr="0010419F" w:rsidDel="00B23011">
                          <w:rPr>
                            <w:sz w:val="20"/>
                            <w:szCs w:val="20"/>
                          </w:rPr>
                          <w:delText xml:space="preserve">    </w:delText>
                        </w:r>
                        <w:r w:rsidR="006C0C78"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select((paisesProcessados) | X1) %&gt;% </w:delText>
                        </w:r>
                        <w:r w:rsidRPr="0010419F" w:rsidDel="00B23011">
                          <w:rPr>
                            <w:sz w:val="20"/>
                            <w:szCs w:val="20"/>
                          </w:rPr>
                          <w:delText xml:space="preserve"> </w:delText>
                        </w:r>
                        <w:r w:rsidR="006C0C78"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filter(X1 %in% 2002:2019)</w:delText>
                        </w:r>
                      </w:del>
                    </w:p>
                    <w:p w14:paraId="26CB3F3E" w14:textId="2605B09F" w:rsidR="006C0C78" w:rsidRPr="0010419F" w:rsidDel="00B23011" w:rsidRDefault="006C0C78" w:rsidP="0057629C">
                      <w:pPr>
                        <w:rPr>
                          <w:del w:id="678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679" w:author="Eduardo Diogo Francisco Nazário" w:date="2022-06-12T03:03:00Z">
                          <w:pPr/>
                        </w:pPrChange>
                      </w:pPr>
                      <w:del w:id="680" w:author="Eduardo Diogo Francisco Nazário" w:date="2022-06-12T01:44:00Z"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colnames(dadosMulheres) &lt;- c(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"UK - F"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"ES - F"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"FI - F"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"Ano"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</w:p>
                    <w:p w14:paraId="5E45F228" w14:textId="22BAA7AF" w:rsidR="006C0C78" w:rsidRPr="0010419F" w:rsidDel="00B23011" w:rsidRDefault="006C0C78" w:rsidP="0057629C">
                      <w:pPr>
                        <w:rPr>
                          <w:del w:id="681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682" w:author="Eduardo Diogo Francisco Nazário" w:date="2022-06-12T03:03:00Z">
                          <w:pPr/>
                        </w:pPrChange>
                      </w:pPr>
                      <w:del w:id="683" w:author="Eduardo Diogo Francisco Nazário" w:date="2022-06-12T01:44:00Z"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dadosMulheres &lt;- melt(dadosMulheres,id = c(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"Ano"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))</w:delText>
                        </w:r>
                      </w:del>
                    </w:p>
                    <w:p w14:paraId="3C67D10F" w14:textId="6DBFA9E1" w:rsidR="006C0C78" w:rsidRPr="0010419F" w:rsidDel="00B23011" w:rsidRDefault="006C0C78" w:rsidP="0057629C">
                      <w:pPr>
                        <w:rPr>
                          <w:del w:id="684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685" w:author="Eduardo Diogo Francisco Nazário" w:date="2022-06-12T03:03:00Z">
                          <w:pPr/>
                        </w:pPrChange>
                      </w:pPr>
                    </w:p>
                    <w:p w14:paraId="75CBEED5" w14:textId="2CADFA0F" w:rsidR="006C0C78" w:rsidRPr="0010419F" w:rsidDel="00B23011" w:rsidRDefault="006C0C78" w:rsidP="0057629C">
                      <w:pPr>
                        <w:rPr>
                          <w:del w:id="686" w:author="Eduardo Diogo Francisco Nazário" w:date="2022-06-12T01:44:00Z"/>
                          <w:color w:val="2F5496" w:themeColor="accent1" w:themeShade="BF"/>
                          <w:sz w:val="20"/>
                          <w:szCs w:val="20"/>
                          <w:lang w:val="en-PT"/>
                          <w:rPrChange w:id="687" w:author="Eduardo Diogo Francisco Nazário" w:date="2022-06-12T04:15:00Z">
                            <w:rPr>
                              <w:del w:id="688" w:author="Eduardo Diogo Francisco Nazário" w:date="2022-06-12T01:44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  <w:pPrChange w:id="689" w:author="Eduardo Diogo Francisco Nazário" w:date="2022-06-12T03:03:00Z">
                          <w:pPr/>
                        </w:pPrChange>
                      </w:pPr>
                      <w:del w:id="690" w:author="Eduardo Diogo Francisco Nazário" w:date="2022-06-12T01:44:00Z">
                        <w:r w:rsidRPr="0010419F" w:rsidDel="00B23011">
                          <w:rPr>
                            <w:color w:val="2F5496" w:themeColor="accent1" w:themeShade="BF"/>
                            <w:sz w:val="20"/>
                            <w:szCs w:val="20"/>
                            <w:lang w:val="en-PT"/>
                            <w:rPrChange w:id="691" w:author="Eduardo Diogo Francisco Nazário" w:date="2022-06-12T04:1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delText># Retirar dados inexistentes</w:delText>
                        </w:r>
                      </w:del>
                    </w:p>
                    <w:p w14:paraId="2B965F09" w14:textId="0E93E2AB" w:rsidR="006C0C78" w:rsidRPr="0010419F" w:rsidDel="00B23011" w:rsidRDefault="006C0C78" w:rsidP="0057629C">
                      <w:pPr>
                        <w:rPr>
                          <w:del w:id="692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693" w:author="Eduardo Diogo Francisco Nazário" w:date="2022-06-12T03:03:00Z">
                          <w:pPr/>
                        </w:pPrChange>
                      </w:pPr>
                      <w:del w:id="694" w:author="Eduardo Diogo Francisco Nazário" w:date="2022-06-12T01:44:00Z"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dadosTotais &lt;- rbind(dadosMulheres, dadosHomens) %&gt;% filter(value != 0)</w:delText>
                        </w:r>
                      </w:del>
                    </w:p>
                    <w:p w14:paraId="42C8A746" w14:textId="618D868A" w:rsidR="006C0C78" w:rsidRPr="0010419F" w:rsidDel="00B23011" w:rsidRDefault="006C0C78" w:rsidP="0057629C">
                      <w:pPr>
                        <w:rPr>
                          <w:del w:id="695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696" w:author="Eduardo Diogo Francisco Nazário" w:date="2022-06-12T03:03:00Z">
                          <w:pPr/>
                        </w:pPrChange>
                      </w:pPr>
                      <w:del w:id="697" w:author="Eduardo Diogo Francisco Nazário" w:date="2022-06-12T01:44:00Z"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colnames(dadosTotais)&lt;-c(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"Ano"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"Pais"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"EMV"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</w:p>
                    <w:p w14:paraId="26C5FB74" w14:textId="0D6F3A19" w:rsidR="006C0C78" w:rsidRPr="0010419F" w:rsidDel="00B23011" w:rsidRDefault="006C0C78" w:rsidP="0057629C">
                      <w:pPr>
                        <w:rPr>
                          <w:del w:id="698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699" w:author="Eduardo Diogo Francisco Nazário" w:date="2022-06-12T03:03:00Z">
                          <w:pPr/>
                        </w:pPrChange>
                      </w:pPr>
                    </w:p>
                    <w:p w14:paraId="144C4E83" w14:textId="4FE6825D" w:rsidR="006C0C78" w:rsidRPr="0010419F" w:rsidDel="00B23011" w:rsidRDefault="006C0C78" w:rsidP="0057629C">
                      <w:pPr>
                        <w:rPr>
                          <w:del w:id="700" w:author="Eduardo Diogo Francisco Nazário" w:date="2022-06-12T01:44:00Z"/>
                          <w:color w:val="2F5496" w:themeColor="accent1" w:themeShade="BF"/>
                          <w:sz w:val="20"/>
                          <w:szCs w:val="20"/>
                          <w:lang w:val="en-PT"/>
                          <w:rPrChange w:id="701" w:author="Eduardo Diogo Francisco Nazário" w:date="2022-06-12T04:15:00Z">
                            <w:rPr>
                              <w:del w:id="702" w:author="Eduardo Diogo Francisco Nazário" w:date="2022-06-12T01:44:00Z"/>
                              <w:sz w:val="20"/>
                              <w:szCs w:val="20"/>
                              <w:lang w:val="en-PT"/>
                            </w:rPr>
                          </w:rPrChange>
                        </w:rPr>
                        <w:pPrChange w:id="703" w:author="Eduardo Diogo Francisco Nazário" w:date="2022-06-12T03:03:00Z">
                          <w:pPr/>
                        </w:pPrChange>
                      </w:pPr>
                      <w:del w:id="704" w:author="Eduardo Diogo Francisco Nazário" w:date="2022-06-12T01:44:00Z">
                        <w:r w:rsidRPr="0010419F" w:rsidDel="00B23011">
                          <w:rPr>
                            <w:color w:val="2F5496" w:themeColor="accent1" w:themeShade="BF"/>
                            <w:sz w:val="20"/>
                            <w:szCs w:val="20"/>
                            <w:lang w:val="en-PT"/>
                            <w:rPrChange w:id="705" w:author="Eduardo Diogo Francisco Nazário" w:date="2022-06-12T04:15:00Z">
                              <w:rPr>
                                <w:sz w:val="20"/>
                                <w:szCs w:val="20"/>
                                <w:lang w:val="en-PT"/>
                              </w:rPr>
                            </w:rPrChange>
                          </w:rPr>
                          <w:delText># Gráfico</w:delText>
                        </w:r>
                      </w:del>
                    </w:p>
                    <w:p w14:paraId="388FAC7F" w14:textId="3F5BE60F" w:rsidR="006C0C78" w:rsidRPr="0010419F" w:rsidDel="00B23011" w:rsidRDefault="006C0C78" w:rsidP="0057629C">
                      <w:pPr>
                        <w:rPr>
                          <w:del w:id="706" w:author="Eduardo Diogo Francisco Nazário" w:date="2022-06-12T01:44:00Z"/>
                          <w:sz w:val="20"/>
                          <w:szCs w:val="20"/>
                          <w:lang w:val="en-PT"/>
                        </w:rPr>
                        <w:pPrChange w:id="707" w:author="Eduardo Diogo Francisco Nazário" w:date="2022-06-12T03:03:00Z">
                          <w:pPr/>
                        </w:pPrChange>
                      </w:pPr>
                      <w:del w:id="708" w:author="Eduardo Diogo Francisco Nazário" w:date="2022-06-12T01:44:00Z"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ggplot(dadosTotais, aes(x = Ano, y = EMV, color= Pais)) +</w:delText>
                        </w:r>
                        <w:r w:rsidR="008001FA" w:rsidRPr="0010419F" w:rsidDel="00B23011">
                          <w:rPr>
                            <w:sz w:val="20"/>
                            <w:szCs w:val="20"/>
                          </w:rPr>
                          <w:delText xml:space="preserve"> 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geom_line() +</w:delText>
                        </w:r>
                      </w:del>
                    </w:p>
                    <w:p w14:paraId="55F39BAE" w14:textId="466E7CFD" w:rsidR="00960B61" w:rsidRPr="0010419F" w:rsidRDefault="008001FA" w:rsidP="0057629C">
                      <w:pPr>
                        <w:rPr>
                          <w:sz w:val="20"/>
                          <w:szCs w:val="20"/>
                          <w:lang w:val="en-PT"/>
                        </w:rPr>
                        <w:pPrChange w:id="709" w:author="Eduardo Diogo Francisco Nazário" w:date="2022-06-12T03:03:00Z">
                          <w:pPr>
                            <w:ind w:left="100"/>
                          </w:pPr>
                        </w:pPrChange>
                      </w:pPr>
                      <w:del w:id="710" w:author="Eduardo Diogo Francisco Nazário" w:date="2022-06-12T01:44:00Z"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labs(title=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 Evolução da Esperança Média de Vida"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, subtitle = 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 No UK, ES, FI por sexo"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 + ylab(</w:delText>
                        </w:r>
                        <w:r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"Esperança Média de Vida"</w:delText>
                        </w:r>
                        <w:r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  <w:del w:id="711" w:author="Eduardo Diogo Francisco Nazário" w:date="2022-06-11T02:51:00Z">
                        <w:r w:rsidRPr="0010419F" w:rsidDel="003C05DF">
                          <w:rPr>
                            <w:sz w:val="20"/>
                            <w:szCs w:val="20"/>
                            <w:lang w:val="en-PT"/>
                          </w:rPr>
                          <w:delText>)</w:delText>
                        </w:r>
                      </w:del>
                      <w:del w:id="712" w:author="Eduardo Diogo Francisco Nazário" w:date="2022-06-12T01:44:00Z">
                        <w:r w:rsidRPr="0010419F" w:rsidDel="00B23011">
                          <w:rPr>
                            <w:sz w:val="20"/>
                            <w:szCs w:val="20"/>
                          </w:rPr>
                          <w:delText>+</w:delText>
                        </w:r>
                        <w:r w:rsidR="006C0C78"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 xml:space="preserve"> </w:delText>
                        </w:r>
                        <w:r w:rsidRPr="0010419F" w:rsidDel="00B23011">
                          <w:rPr>
                            <w:sz w:val="20"/>
                            <w:szCs w:val="20"/>
                          </w:rPr>
                          <w:delText xml:space="preserve">      </w:delText>
                        </w:r>
                        <w:r w:rsidR="006C0C78"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theme(plot.subtitle=element_text(size=10, hjust=0.03, color=</w:delText>
                        </w:r>
                        <w:r w:rsidR="006C0C78" w:rsidRPr="0010419F" w:rsidDel="00B23011">
                          <w:rPr>
                            <w:color w:val="538135" w:themeColor="accent6" w:themeShade="BF"/>
                            <w:sz w:val="20"/>
                            <w:szCs w:val="20"/>
                            <w:lang w:val="en-PT"/>
                          </w:rPr>
                          <w:delText>"#808080"</w:delText>
                        </w:r>
                        <w:r w:rsidR="006C0C78" w:rsidRPr="0010419F" w:rsidDel="00B23011">
                          <w:rPr>
                            <w:sz w:val="20"/>
                            <w:szCs w:val="20"/>
                            <w:lang w:val="en-PT"/>
                          </w:rPr>
                          <w:delText>))</w:delText>
                        </w:r>
                      </w:del>
                    </w:p>
                  </w:txbxContent>
                </v:textbox>
                <w10:anchorlock/>
              </v:shape>
            </w:pict>
          </mc:Fallback>
        </mc:AlternateContent>
      </w:r>
    </w:p>
    <w:p w14:paraId="3007FD05" w14:textId="1FE2DAFA" w:rsidR="00573BFD" w:rsidRDefault="00573BFD">
      <w:pPr>
        <w:rPr>
          <w:b/>
          <w:bCs/>
          <w:sz w:val="24"/>
          <w:szCs w:val="24"/>
          <w:u w:val="single"/>
        </w:rPr>
      </w:pPr>
    </w:p>
    <w:p w14:paraId="6A70B8FA" w14:textId="62E1555A" w:rsidR="00317FEE" w:rsidRDefault="008001FA">
      <w:pPr>
        <w:rPr>
          <w:b/>
          <w:bCs/>
          <w:sz w:val="28"/>
          <w:szCs w:val="28"/>
          <w:u w:val="single"/>
        </w:rPr>
      </w:pPr>
      <w:del w:id="713" w:author="Eduardo Diogo Francisco Nazário" w:date="2022-06-12T01:50:00Z">
        <w:r w:rsidRPr="008001FA" w:rsidDel="00B61055">
          <w:rPr>
            <w:b/>
            <w:bCs/>
            <w:noProof/>
            <w:sz w:val="28"/>
            <w:szCs w:val="28"/>
          </w:rPr>
          <w:drawing>
            <wp:anchor distT="0" distB="0" distL="114300" distR="114300" simplePos="0" relativeHeight="251663360" behindDoc="0" locked="0" layoutInCell="1" allowOverlap="1" wp14:anchorId="4CC0CFE9" wp14:editId="48BB5691">
              <wp:simplePos x="0" y="0"/>
              <wp:positionH relativeFrom="column">
                <wp:posOffset>1390645</wp:posOffset>
              </wp:positionH>
              <wp:positionV relativeFrom="paragraph">
                <wp:posOffset>110490</wp:posOffset>
              </wp:positionV>
              <wp:extent cx="4311650" cy="2155190"/>
              <wp:effectExtent l="0" t="0" r="6350" b="3810"/>
              <wp:wrapSquare wrapText="bothSides"/>
              <wp:docPr id="11" name="Picture 11" descr="Chart, line char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Picture 11" descr="Chart, line chart&#10;&#10;Description automatically generated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11650" cy="21551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del>
      <w:r w:rsidR="00317FEE" w:rsidRPr="004D6F15">
        <w:rPr>
          <w:b/>
          <w:bCs/>
          <w:sz w:val="28"/>
          <w:szCs w:val="28"/>
          <w:u w:val="single"/>
        </w:rPr>
        <w:t>Gráfico</w:t>
      </w:r>
      <w:r w:rsidR="00794579">
        <w:rPr>
          <w:b/>
          <w:bCs/>
          <w:sz w:val="28"/>
          <w:szCs w:val="28"/>
          <w:u w:val="single"/>
        </w:rPr>
        <w:t>:</w:t>
      </w:r>
    </w:p>
    <w:p w14:paraId="66C1C492" w14:textId="2992FEF0" w:rsidR="00794579" w:rsidDel="00D20B8B" w:rsidRDefault="00EE0E77" w:rsidP="00D20B8B">
      <w:pPr>
        <w:rPr>
          <w:del w:id="714" w:author="Eduardo Diogo Francisco Nazário" w:date="2022-06-12T01:51:00Z"/>
          <w:b/>
          <w:bCs/>
          <w:sz w:val="28"/>
          <w:szCs w:val="28"/>
          <w:u w:val="single"/>
        </w:rPr>
      </w:pPr>
      <w:ins w:id="715" w:author="Eduardo Diogo Francisco Nazário" w:date="2022-06-12T03:34:00Z">
        <w:r>
          <w:rPr>
            <w:b/>
            <w:bCs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70E3FCD4" wp14:editId="5CC5FF56">
                  <wp:simplePos x="0" y="0"/>
                  <wp:positionH relativeFrom="column">
                    <wp:posOffset>4967654</wp:posOffset>
                  </wp:positionH>
                  <wp:positionV relativeFrom="paragraph">
                    <wp:posOffset>42105</wp:posOffset>
                  </wp:positionV>
                  <wp:extent cx="1560781" cy="1503045"/>
                  <wp:effectExtent l="0" t="0" r="14605" b="8255"/>
                  <wp:wrapNone/>
                  <wp:docPr id="7" name="Text Box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560781" cy="15030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AA4DA85" w14:textId="1CC220A3" w:rsidR="008571A2" w:rsidRDefault="00637B92" w:rsidP="00637B92">
                              <w:pPr>
                                <w:jc w:val="center"/>
                                <w:rPr>
                                  <w:ins w:id="716" w:author="Eduardo Diogo Francisco Nazário" w:date="2022-06-12T03:36:00Z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ins w:id="717" w:author="Eduardo Diogo Francisco Nazário" w:date="2022-06-12T03:36:00Z">
                                <w:r w:rsidRPr="00637B92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Parâmetros</w:t>
                                </w:r>
                              </w:ins>
                              <w:ins w:id="718" w:author="Eduardo Diogo Francisco Nazário" w:date="2022-06-12T03:35:00Z">
                                <w:r w:rsidRPr="00637B92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rPrChange w:id="719" w:author="Eduardo Diogo Francisco Nazário" w:date="2022-06-12T03:35:00Z">
                                      <w:rPr/>
                                    </w:rPrChange>
                                  </w:rPr>
                                  <w:t xml:space="preserve"> do </w:t>
                                </w:r>
                              </w:ins>
                              <w:ins w:id="720" w:author="Eduardo Diogo Francisco Nazário" w:date="2022-06-12T03:36:00Z">
                                <w:r w:rsidRPr="00637B92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Exercício</w:t>
                                </w:r>
                              </w:ins>
                            </w:p>
                            <w:p w14:paraId="5E6AD5AB" w14:textId="57FB0C26" w:rsidR="00637B92" w:rsidRDefault="00637B92" w:rsidP="00637B92">
                              <w:pPr>
                                <w:jc w:val="center"/>
                                <w:rPr>
                                  <w:ins w:id="721" w:author="Eduardo Diogo Francisco Nazário" w:date="2022-06-12T03:36:00Z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14:paraId="315BBB7D" w14:textId="4C02BC56" w:rsidR="00637B92" w:rsidRDefault="00637B92" w:rsidP="00637B9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ins w:id="722" w:author="Eduardo Diogo Francisco Nazário" w:date="2022-06-12T03:40:00Z"/>
                                  <w:b/>
                                  <w:bCs/>
                                </w:rPr>
                              </w:pPr>
                              <w:ins w:id="723" w:author="Eduardo Diogo Francisco Nazário" w:date="2022-06-12T03:39:00Z">
                                <w:r>
                                  <w:rPr>
                                    <w:b/>
                                    <w:bCs/>
                                  </w:rPr>
                                  <w:t xml:space="preserve">Semente = </w:t>
                                </w:r>
                              </w:ins>
                              <w:ins w:id="724" w:author="Eduardo Diogo Francisco Nazário" w:date="2022-06-12T21:44:00Z">
                                <w:r w:rsidR="006D0C7A">
                                  <w:t>1681</w:t>
                                </w:r>
                              </w:ins>
                            </w:p>
                            <w:p w14:paraId="63648FD4" w14:textId="5738C05B" w:rsidR="00637B92" w:rsidRDefault="006D0C7A" w:rsidP="00637B9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ins w:id="725" w:author="Eduardo Diogo Francisco Nazário" w:date="2022-06-12T03:37:00Z"/>
                                  <w:b/>
                                  <w:bCs/>
                                </w:rPr>
                              </w:pPr>
                              <w:ins w:id="726" w:author="Eduardo Diogo Francisco Nazário" w:date="2022-06-12T21:45:00Z">
                                <w:r>
                                  <w:rPr>
                                    <w:b/>
                                    <w:bCs/>
                                  </w:rPr>
                                  <w:t>Nº amostras</w:t>
                                </w:r>
                              </w:ins>
                              <w:ins w:id="727" w:author="Eduardo Diogo Francisco Nazário" w:date="2022-06-12T03:39:00Z">
                                <w:r w:rsidR="00637B92">
                                  <w:rPr>
                                    <w:b/>
                                    <w:bCs/>
                                  </w:rPr>
                                  <w:t xml:space="preserve"> =</w:t>
                                </w:r>
                              </w:ins>
                              <w:ins w:id="728" w:author="Eduardo Diogo Francisco Nazário" w:date="2022-06-12T21:45:00Z">
                                <w:r>
                                  <w:rPr>
                                    <w:b/>
                                    <w:bCs/>
                                  </w:rPr>
                                  <w:t xml:space="preserve"> </w:t>
                                </w:r>
                              </w:ins>
                              <w:ins w:id="729" w:author="Eduardo Diogo Francisco Nazário" w:date="2022-06-12T21:46:00Z">
                                <w:r>
                                  <w:t>290</w:t>
                                </w:r>
                              </w:ins>
                            </w:p>
                            <w:p w14:paraId="66D1F6F7" w14:textId="6A77E0CC" w:rsidR="00637B92" w:rsidRPr="00471D86" w:rsidRDefault="006D0C7A" w:rsidP="00637B9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ins w:id="730" w:author="Eduardo Diogo Francisco Nazário" w:date="2022-06-12T04:30:00Z"/>
                                  <w:b/>
                                  <w:bCs/>
                                  <w:rPrChange w:id="731" w:author="Eduardo Diogo Francisco Nazário" w:date="2022-06-12T04:30:00Z">
                                    <w:rPr>
                                      <w:ins w:id="732" w:author="Eduardo Diogo Francisco Nazário" w:date="2022-06-12T04:30:00Z"/>
                                    </w:rPr>
                                  </w:rPrChange>
                                </w:rPr>
                              </w:pPr>
                              <w:proofErr w:type="gramStart"/>
                              <w:ins w:id="733" w:author="Eduardo Diogo Francisco Nazário" w:date="2022-06-12T21:46:00Z">
                                <w:r>
                                  <w:rPr>
                                    <w:b/>
                                    <w:bCs/>
                                  </w:rPr>
                                  <w:t xml:space="preserve">n </w:t>
                                </w:r>
                              </w:ins>
                              <w:ins w:id="734" w:author="Eduardo Diogo Francisco Nazário" w:date="2022-06-12T03:37:00Z">
                                <w:r w:rsidR="00637B92">
                                  <w:rPr>
                                    <w:b/>
                                    <w:bCs/>
                                  </w:rPr>
                                  <w:t xml:space="preserve"> =</w:t>
                                </w:r>
                                <w:proofErr w:type="gramEnd"/>
                                <w:r w:rsidR="00637B92">
                                  <w:rPr>
                                    <w:b/>
                                    <w:bCs/>
                                  </w:rPr>
                                  <w:t xml:space="preserve"> </w:t>
                                </w:r>
                              </w:ins>
                              <w:ins w:id="735" w:author="Eduardo Diogo Francisco Nazário" w:date="2022-06-12T21:46:00Z">
                                <w:r>
                                  <w:t>2, 25, 59</w:t>
                                </w:r>
                              </w:ins>
                            </w:p>
                            <w:p w14:paraId="44FC9966" w14:textId="1EF74466" w:rsidR="00BB4883" w:rsidRPr="00BB4883" w:rsidRDefault="00EE0E77" w:rsidP="00BB4883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imes New Roman" w:eastAsia="Times New Roman" w:hAnsi="Times New Roman" w:cs="Times New Roman"/>
                                  <w:lang w:val="en-PT" w:eastAsia="en-GB"/>
                                  <w:rPrChange w:id="736" w:author="Eduardo Diogo Francisco Nazário" w:date="2022-06-12T04:47:00Z">
                                    <w:rPr/>
                                  </w:rPrChange>
                                </w:rPr>
                                <w:pPrChange w:id="737" w:author="Eduardo Diogo Francisco Nazário" w:date="2022-06-12T04:47:00Z">
                                  <w:pPr/>
                                </w:pPrChange>
                              </w:pPr>
                              <w:ins w:id="738" w:author="Eduardo Diogo Francisco Nazário" w:date="2022-06-12T21:48:00Z">
                                <w:r>
                                  <w:rPr>
                                    <w:b/>
                                    <w:bCs/>
                                  </w:rPr>
                                  <w:t>Intervalo</w:t>
                                </w:r>
                              </w:ins>
                              <w:ins w:id="739" w:author="Eduardo Diogo Francisco Nazário" w:date="2022-06-12T21:47:00Z">
                                <w:r>
                                  <w:rPr>
                                    <w:b/>
                                    <w:bCs/>
                                  </w:rPr>
                                  <w:t xml:space="preserve"> =</w:t>
                                </w:r>
                              </w:ins>
                              <w:ins w:id="740" w:author="Eduardo Diogo Francisco Nazário" w:date="2022-06-12T21:48:00Z">
                                <w:r>
                                  <w:rPr>
                                    <w:b/>
                                    <w:bCs/>
                                  </w:rPr>
                                  <w:t xml:space="preserve"> </w:t>
                                </w:r>
                                <w:r>
                                  <w:t>[4,8]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0E3FCD4" id="Text Box 7" o:spid="_x0000_s1027" type="#_x0000_t202" style="position:absolute;margin-left:391.15pt;margin-top:3.3pt;width:122.9pt;height:118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" fillcolor="white [3201]" strokeweight=".5pt">
                  <v:textbox inset="0,,0">
                    <w:txbxContent>
                      <w:p w14:paraId="3AA4DA85" w14:textId="1CC220A3" w:rsidR="008571A2" w:rsidRDefault="00637B92" w:rsidP="00637B92">
                        <w:pPr>
                          <w:jc w:val="center"/>
                          <w:rPr>
                            <w:ins w:id="741" w:author="Eduardo Diogo Francisco Nazário" w:date="2022-06-12T03:36:00Z"/>
                            <w:b/>
                            <w:bCs/>
                            <w:sz w:val="28"/>
                            <w:szCs w:val="28"/>
                          </w:rPr>
                        </w:pPr>
                        <w:ins w:id="742" w:author="Eduardo Diogo Francisco Nazário" w:date="2022-06-12T03:36:00Z">
                          <w:r w:rsidRPr="00637B92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Parâmetros</w:t>
                          </w:r>
                        </w:ins>
                        <w:ins w:id="743" w:author="Eduardo Diogo Francisco Nazário" w:date="2022-06-12T03:35:00Z">
                          <w:r w:rsidRPr="00637B92">
                            <w:rPr>
                              <w:b/>
                              <w:bCs/>
                              <w:sz w:val="28"/>
                              <w:szCs w:val="28"/>
                              <w:rPrChange w:id="744" w:author="Eduardo Diogo Francisco Nazário" w:date="2022-06-12T03:35:00Z">
                                <w:rPr/>
                              </w:rPrChange>
                            </w:rPr>
                            <w:t xml:space="preserve"> do </w:t>
                          </w:r>
                        </w:ins>
                        <w:ins w:id="745" w:author="Eduardo Diogo Francisco Nazário" w:date="2022-06-12T03:36:00Z">
                          <w:r w:rsidRPr="00637B92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Exercício</w:t>
                          </w:r>
                        </w:ins>
                      </w:p>
                      <w:p w14:paraId="5E6AD5AB" w14:textId="57FB0C26" w:rsidR="00637B92" w:rsidRDefault="00637B92" w:rsidP="00637B92">
                        <w:pPr>
                          <w:jc w:val="center"/>
                          <w:rPr>
                            <w:ins w:id="746" w:author="Eduardo Diogo Francisco Nazário" w:date="2022-06-12T03:36:00Z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315BBB7D" w14:textId="4C02BC56" w:rsidR="00637B92" w:rsidRDefault="00637B92" w:rsidP="00637B9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ins w:id="747" w:author="Eduardo Diogo Francisco Nazário" w:date="2022-06-12T03:40:00Z"/>
                            <w:b/>
                            <w:bCs/>
                          </w:rPr>
                        </w:pPr>
                        <w:ins w:id="748" w:author="Eduardo Diogo Francisco Nazário" w:date="2022-06-12T03:39:00Z">
                          <w:r>
                            <w:rPr>
                              <w:b/>
                              <w:bCs/>
                            </w:rPr>
                            <w:t xml:space="preserve">Semente = </w:t>
                          </w:r>
                        </w:ins>
                        <w:ins w:id="749" w:author="Eduardo Diogo Francisco Nazário" w:date="2022-06-12T21:44:00Z">
                          <w:r w:rsidR="006D0C7A">
                            <w:t>1681</w:t>
                          </w:r>
                        </w:ins>
                      </w:p>
                      <w:p w14:paraId="63648FD4" w14:textId="5738C05B" w:rsidR="00637B92" w:rsidRDefault="006D0C7A" w:rsidP="00637B9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ins w:id="750" w:author="Eduardo Diogo Francisco Nazário" w:date="2022-06-12T03:37:00Z"/>
                            <w:b/>
                            <w:bCs/>
                          </w:rPr>
                        </w:pPr>
                        <w:ins w:id="751" w:author="Eduardo Diogo Francisco Nazário" w:date="2022-06-12T21:45:00Z">
                          <w:r>
                            <w:rPr>
                              <w:b/>
                              <w:bCs/>
                            </w:rPr>
                            <w:t>Nº amostras</w:t>
                          </w:r>
                        </w:ins>
                        <w:ins w:id="752" w:author="Eduardo Diogo Francisco Nazário" w:date="2022-06-12T03:39:00Z">
                          <w:r w:rsidR="00637B92">
                            <w:rPr>
                              <w:b/>
                              <w:bCs/>
                            </w:rPr>
                            <w:t xml:space="preserve"> =</w:t>
                          </w:r>
                        </w:ins>
                        <w:ins w:id="753" w:author="Eduardo Diogo Francisco Nazário" w:date="2022-06-12T21:45:00Z">
                          <w:r>
                            <w:rPr>
                              <w:b/>
                              <w:bCs/>
                            </w:rPr>
                            <w:t xml:space="preserve"> </w:t>
                          </w:r>
                        </w:ins>
                        <w:ins w:id="754" w:author="Eduardo Diogo Francisco Nazário" w:date="2022-06-12T21:46:00Z">
                          <w:r>
                            <w:t>290</w:t>
                          </w:r>
                        </w:ins>
                      </w:p>
                      <w:p w14:paraId="66D1F6F7" w14:textId="6A77E0CC" w:rsidR="00637B92" w:rsidRPr="00471D86" w:rsidRDefault="006D0C7A" w:rsidP="00637B9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ins w:id="755" w:author="Eduardo Diogo Francisco Nazário" w:date="2022-06-12T04:30:00Z"/>
                            <w:b/>
                            <w:bCs/>
                            <w:rPrChange w:id="756" w:author="Eduardo Diogo Francisco Nazário" w:date="2022-06-12T04:30:00Z">
                              <w:rPr>
                                <w:ins w:id="757" w:author="Eduardo Diogo Francisco Nazário" w:date="2022-06-12T04:30:00Z"/>
                              </w:rPr>
                            </w:rPrChange>
                          </w:rPr>
                        </w:pPr>
                        <w:proofErr w:type="gramStart"/>
                        <w:ins w:id="758" w:author="Eduardo Diogo Francisco Nazário" w:date="2022-06-12T21:46:00Z">
                          <w:r>
                            <w:rPr>
                              <w:b/>
                              <w:bCs/>
                            </w:rPr>
                            <w:t xml:space="preserve">n </w:t>
                          </w:r>
                        </w:ins>
                        <w:ins w:id="759" w:author="Eduardo Diogo Francisco Nazário" w:date="2022-06-12T03:37:00Z">
                          <w:r w:rsidR="00637B92">
                            <w:rPr>
                              <w:b/>
                              <w:bCs/>
                            </w:rPr>
                            <w:t xml:space="preserve"> =</w:t>
                          </w:r>
                          <w:proofErr w:type="gramEnd"/>
                          <w:r w:rsidR="00637B92">
                            <w:rPr>
                              <w:b/>
                              <w:bCs/>
                            </w:rPr>
                            <w:t xml:space="preserve"> </w:t>
                          </w:r>
                        </w:ins>
                        <w:ins w:id="760" w:author="Eduardo Diogo Francisco Nazário" w:date="2022-06-12T21:46:00Z">
                          <w:r>
                            <w:t>2, 25, 59</w:t>
                          </w:r>
                        </w:ins>
                      </w:p>
                      <w:p w14:paraId="44FC9966" w14:textId="1EF74466" w:rsidR="00BB4883" w:rsidRPr="00BB4883" w:rsidRDefault="00EE0E77" w:rsidP="00BB4883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imes New Roman" w:eastAsia="Times New Roman" w:hAnsi="Times New Roman" w:cs="Times New Roman"/>
                            <w:lang w:val="en-PT" w:eastAsia="en-GB"/>
                            <w:rPrChange w:id="761" w:author="Eduardo Diogo Francisco Nazário" w:date="2022-06-12T04:47:00Z">
                              <w:rPr/>
                            </w:rPrChange>
                          </w:rPr>
                          <w:pPrChange w:id="762" w:author="Eduardo Diogo Francisco Nazário" w:date="2022-06-12T04:47:00Z">
                            <w:pPr/>
                          </w:pPrChange>
                        </w:pPr>
                        <w:ins w:id="763" w:author="Eduardo Diogo Francisco Nazário" w:date="2022-06-12T21:48:00Z">
                          <w:r>
                            <w:rPr>
                              <w:b/>
                              <w:bCs/>
                            </w:rPr>
                            <w:t>Intervalo</w:t>
                          </w:r>
                        </w:ins>
                        <w:ins w:id="764" w:author="Eduardo Diogo Francisco Nazário" w:date="2022-06-12T21:47:00Z">
                          <w:r>
                            <w:rPr>
                              <w:b/>
                              <w:bCs/>
                            </w:rPr>
                            <w:t xml:space="preserve"> =</w:t>
                          </w:r>
                        </w:ins>
                        <w:ins w:id="765" w:author="Eduardo Diogo Francisco Nazário" w:date="2022-06-12T21:48:00Z">
                          <w:r>
                            <w:rPr>
                              <w:b/>
                              <w:bCs/>
                            </w:rPr>
                            <w:t xml:space="preserve"> </w:t>
                          </w:r>
                          <w:r>
                            <w:t>[4,8]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ins w:id="766" w:author="Eduardo Diogo Francisco Nazário" w:date="2022-06-12T21:51:00Z">
        <w:r>
          <w:rPr>
            <w:b/>
            <w:bCs/>
            <w:noProof/>
            <w:sz w:val="28"/>
            <w:szCs w:val="28"/>
          </w:rPr>
          <w:drawing>
            <wp:anchor distT="0" distB="0" distL="114300" distR="114300" simplePos="0" relativeHeight="251666432" behindDoc="0" locked="0" layoutInCell="1" allowOverlap="1" wp14:anchorId="118A035E" wp14:editId="09DD2041">
              <wp:simplePos x="0" y="0"/>
              <wp:positionH relativeFrom="column">
                <wp:posOffset>0</wp:posOffset>
              </wp:positionH>
              <wp:positionV relativeFrom="paragraph">
                <wp:posOffset>172036</wp:posOffset>
              </wp:positionV>
              <wp:extent cx="4923692" cy="1333500"/>
              <wp:effectExtent l="0" t="0" r="4445" b="0"/>
              <wp:wrapSquare wrapText="bothSides"/>
              <wp:docPr id="12" name="Picture 12" descr="Chart&#10;&#10;Description automatically generated with low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12" descr="Chart&#10;&#10;Description automatically generated with low confidence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23692" cy="1333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3A06D69C" w14:textId="4E1ADC5F" w:rsidR="00D20B8B" w:rsidRDefault="00D20B8B">
      <w:pPr>
        <w:rPr>
          <w:ins w:id="767" w:author="Eduardo Diogo Francisco Nazário" w:date="2022-06-12T03:07:00Z"/>
          <w:b/>
          <w:bCs/>
          <w:sz w:val="28"/>
          <w:szCs w:val="28"/>
          <w:u w:val="single"/>
        </w:rPr>
      </w:pPr>
    </w:p>
    <w:p w14:paraId="73B376B3" w14:textId="4E70707A" w:rsidR="00D20B8B" w:rsidRDefault="00D20B8B">
      <w:pPr>
        <w:rPr>
          <w:ins w:id="768" w:author="Eduardo Diogo Francisco Nazário" w:date="2022-06-12T03:07:00Z"/>
          <w:b/>
          <w:bCs/>
          <w:sz w:val="28"/>
          <w:szCs w:val="28"/>
          <w:u w:val="single"/>
        </w:rPr>
      </w:pPr>
    </w:p>
    <w:p w14:paraId="2E1C9CEF" w14:textId="14F2FFD3" w:rsidR="00D20B8B" w:rsidRDefault="00D20B8B" w:rsidP="00D20B8B">
      <w:pPr>
        <w:rPr>
          <w:ins w:id="769" w:author="Eduardo Diogo Francisco Nazário" w:date="2022-06-12T03:07:00Z"/>
          <w:b/>
          <w:bCs/>
          <w:sz w:val="28"/>
          <w:szCs w:val="28"/>
          <w:u w:val="single"/>
        </w:rPr>
      </w:pPr>
    </w:p>
    <w:p w14:paraId="0A82223C" w14:textId="5DB52D0C" w:rsidR="00D20B8B" w:rsidRDefault="00D20B8B" w:rsidP="00D20B8B">
      <w:pPr>
        <w:rPr>
          <w:ins w:id="770" w:author="Eduardo Diogo Francisco Nazário" w:date="2022-06-12T03:07:00Z"/>
          <w:b/>
          <w:bCs/>
          <w:sz w:val="28"/>
          <w:szCs w:val="28"/>
          <w:u w:val="single"/>
        </w:rPr>
      </w:pPr>
    </w:p>
    <w:p w14:paraId="581141F3" w14:textId="1A77B9D7" w:rsidR="00D20B8B" w:rsidRDefault="00D20B8B" w:rsidP="00D20B8B">
      <w:pPr>
        <w:rPr>
          <w:ins w:id="771" w:author="Eduardo Diogo Francisco Nazário" w:date="2022-06-12T03:10:00Z"/>
          <w:b/>
          <w:bCs/>
          <w:sz w:val="28"/>
          <w:szCs w:val="28"/>
          <w:u w:val="single"/>
        </w:rPr>
      </w:pPr>
    </w:p>
    <w:p w14:paraId="3A31036E" w14:textId="758CD1C1" w:rsidR="00572631" w:rsidRDefault="00572631" w:rsidP="00D20B8B">
      <w:pPr>
        <w:rPr>
          <w:ins w:id="772" w:author="Eduardo Diogo Francisco Nazário" w:date="2022-06-12T03:07:00Z"/>
          <w:b/>
          <w:bCs/>
          <w:sz w:val="28"/>
          <w:szCs w:val="28"/>
          <w:u w:val="single"/>
        </w:rPr>
      </w:pPr>
    </w:p>
    <w:p w14:paraId="3BFF6C39" w14:textId="7B30F259" w:rsidR="00C62A30" w:rsidRDefault="00C62A30">
      <w:pPr>
        <w:rPr>
          <w:ins w:id="773" w:author="Eduardo Diogo Francisco Nazário" w:date="2022-06-12T04:37:00Z"/>
          <w:b/>
          <w:bCs/>
          <w:sz w:val="28"/>
          <w:szCs w:val="28"/>
          <w:u w:val="single"/>
        </w:rPr>
      </w:pPr>
    </w:p>
    <w:p w14:paraId="0D0D1874" w14:textId="77777777" w:rsidR="00C62A30" w:rsidRDefault="00C62A30">
      <w:pPr>
        <w:rPr>
          <w:ins w:id="774" w:author="Eduardo Diogo Francisco Nazário" w:date="2022-06-12T04:37:00Z"/>
          <w:b/>
          <w:bCs/>
          <w:sz w:val="28"/>
          <w:szCs w:val="28"/>
          <w:u w:val="single"/>
        </w:rPr>
      </w:pPr>
    </w:p>
    <w:p w14:paraId="1D799701" w14:textId="130FA116" w:rsidR="004D6F15" w:rsidDel="00B61055" w:rsidRDefault="00C62A30" w:rsidP="00B61055">
      <w:pPr>
        <w:rPr>
          <w:del w:id="775" w:author="Eduardo Diogo Francisco Nazário" w:date="2022-06-12T01:51:00Z"/>
          <w:b/>
          <w:bCs/>
          <w:sz w:val="28"/>
          <w:szCs w:val="28"/>
          <w:u w:val="single"/>
        </w:rPr>
        <w:pPrChange w:id="776" w:author="Eduardo Diogo Francisco Nazário" w:date="2022-06-12T01:51:00Z">
          <w:pPr/>
        </w:pPrChange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12B30FE" wp14:editId="72A839B5">
                <wp:simplePos x="0" y="0"/>
                <wp:positionH relativeFrom="margin">
                  <wp:posOffset>5080</wp:posOffset>
                </wp:positionH>
                <wp:positionV relativeFrom="paragraph">
                  <wp:posOffset>363220</wp:posOffset>
                </wp:positionV>
                <wp:extent cx="6571615" cy="924560"/>
                <wp:effectExtent l="0" t="0" r="6985" b="1524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1615" cy="92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8031F" w14:textId="366D506B" w:rsidR="00846867" w:rsidDel="00101775" w:rsidRDefault="00452908" w:rsidP="00824CAB">
                            <w:pPr>
                              <w:rPr>
                                <w:del w:id="777" w:author="Eduardo Diogo Francisco Nazário" w:date="2022-06-12T22:03:00Z"/>
                                <w:sz w:val="20"/>
                                <w:szCs w:val="20"/>
                              </w:rPr>
                            </w:pPr>
                            <w:ins w:id="778" w:author="Eduardo Diogo Francisco Nazário" w:date="2022-06-12T22:03:00Z"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A partir destes </w:t>
                              </w:r>
                            </w:ins>
                            <w:ins w:id="779" w:author="Eduardo Diogo Francisco Nazário" w:date="2022-06-12T22:08:00Z">
                              <w:r w:rsidR="0000417B">
                                <w:rPr>
                                  <w:sz w:val="20"/>
                                  <w:szCs w:val="20"/>
                                </w:rPr>
                                <w:t>histogramas</w:t>
                              </w:r>
                            </w:ins>
                            <w:ins w:id="780" w:author="Eduardo Diogo Francisco Nazário" w:date="2022-06-12T22:03:00Z"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ins>
                            <w:ins w:id="781" w:author="Eduardo Diogo Francisco Nazário" w:date="2022-06-12T22:08:00Z">
                              <w:r w:rsidR="0000417B"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</w:ins>
                            <w:ins w:id="782" w:author="Eduardo Diogo Francisco Nazário" w:date="2022-06-12T22:09:00Z">
                              <w:r w:rsidR="0000417B">
                                <w:rPr>
                                  <w:sz w:val="20"/>
                                  <w:szCs w:val="20"/>
                                </w:rPr>
                                <w:t xml:space="preserve">Frequência Relativa dos valores da distribuição da média) </w:t>
                              </w:r>
                            </w:ins>
                            <w:ins w:id="783" w:author="Eduardo Diogo Francisco Nazário" w:date="2022-06-12T22:11:00Z">
                              <w:r w:rsidR="0000417B">
                                <w:rPr>
                                  <w:sz w:val="20"/>
                                  <w:szCs w:val="20"/>
                                </w:rPr>
                                <w:t>e das</w:t>
                              </w:r>
                            </w:ins>
                            <w:ins w:id="784" w:author="Eduardo Diogo Francisco Nazário" w:date="2022-06-12T22:44:00Z">
                              <w:r w:rsidR="008042AE">
                                <w:rPr>
                                  <w:sz w:val="20"/>
                                  <w:szCs w:val="20"/>
                                </w:rPr>
                                <w:t xml:space="preserve"> respetivas curvas de</w:t>
                              </w:r>
                            </w:ins>
                            <w:ins w:id="785" w:author="Eduardo Diogo Francisco Nazário" w:date="2022-06-12T22:11:00Z">
                              <w:r w:rsidR="0000417B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="0000417B">
                                <w:rPr>
                                  <w:sz w:val="20"/>
                                  <w:szCs w:val="20"/>
                                </w:rPr>
                                <w:t>distribuiç</w:t>
                              </w:r>
                            </w:ins>
                            <w:ins w:id="786" w:author="Eduardo Diogo Francisco Nazário" w:date="2022-06-12T23:15:00Z">
                              <w:r w:rsidR="00D20616">
                                <w:rPr>
                                  <w:sz w:val="20"/>
                                  <w:szCs w:val="20"/>
                                </w:rPr>
                                <w:t>ã</w:t>
                              </w:r>
                            </w:ins>
                            <w:ins w:id="787" w:author="Eduardo Diogo Francisco Nazário" w:date="2022-06-12T22:11:00Z">
                              <w:r w:rsidR="0000417B">
                                <w:rPr>
                                  <w:sz w:val="20"/>
                                  <w:szCs w:val="20"/>
                                </w:rPr>
                                <w:t>s</w:t>
                              </w:r>
                              <w:proofErr w:type="spellEnd"/>
                              <w:r w:rsidR="0000417B">
                                <w:rPr>
                                  <w:sz w:val="20"/>
                                  <w:szCs w:val="20"/>
                                </w:rPr>
                                <w:t xml:space="preserve"> normais com </w:t>
                              </w:r>
                            </w:ins>
                            <w:ins w:id="788" w:author="Eduardo Diogo Francisco Nazário" w:date="2022-06-12T22:15:00Z">
                              <w:r w:rsidR="00B138BF">
                                <w:rPr>
                                  <w:sz w:val="20"/>
                                  <w:szCs w:val="20"/>
                                </w:rPr>
                                <w:t>valor esperado E(X) e Variância Var(X)/n</w:t>
                              </w:r>
                            </w:ins>
                            <w:ins w:id="789" w:author="Eduardo Diogo Francisco Nazário" w:date="2022-06-12T22:16:00Z">
                              <w:r w:rsidR="00B138BF">
                                <w:rPr>
                                  <w:sz w:val="20"/>
                                  <w:szCs w:val="20"/>
                                </w:rPr>
                                <w:t>,</w:t>
                              </w:r>
                            </w:ins>
                            <w:ins w:id="790" w:author="Eduardo Diogo Francisco Nazário" w:date="2022-06-12T22:15:00Z">
                              <w:r w:rsidR="00B138BF">
                                <w:rPr>
                                  <w:sz w:val="20"/>
                                  <w:szCs w:val="20"/>
                                </w:rPr>
                                <w:t xml:space="preserve"> podemos</w:t>
                              </w:r>
                            </w:ins>
                            <w:ins w:id="791" w:author="Eduardo Diogo Francisco Nazário" w:date="2022-06-12T22:16:00Z">
                              <w:r w:rsidR="00B138BF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ins>
                            <w:ins w:id="792" w:author="Eduardo Diogo Francisco Nazário" w:date="2022-06-12T22:17:00Z">
                              <w:r w:rsidR="00B138BF">
                                <w:rPr>
                                  <w:sz w:val="20"/>
                                  <w:szCs w:val="20"/>
                                </w:rPr>
                                <w:t>perceber que as amostras tendem a ficar</w:t>
                              </w:r>
                            </w:ins>
                            <w:ins w:id="793" w:author="Eduardo Diogo Francisco Nazário" w:date="2022-06-12T22:25:00Z">
                              <w:r w:rsidR="00A629FE">
                                <w:rPr>
                                  <w:sz w:val="20"/>
                                  <w:szCs w:val="20"/>
                                </w:rPr>
                                <w:t xml:space="preserve"> distribuídas</w:t>
                              </w:r>
                            </w:ins>
                            <w:ins w:id="794" w:author="Eduardo Diogo Francisco Nazário" w:date="2022-06-12T22:29:00Z">
                              <w:r w:rsidR="00A629FE">
                                <w:rPr>
                                  <w:sz w:val="20"/>
                                  <w:szCs w:val="20"/>
                                </w:rPr>
                                <w:t xml:space="preserve"> de acordo com a curva.</w:t>
                              </w:r>
                            </w:ins>
                            <w:ins w:id="795" w:author="Eduardo Diogo Francisco Nazário" w:date="2022-06-12T22:35:00Z">
                              <w:r w:rsidR="00101775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101775">
                                <w:rPr>
                                  <w:sz w:val="20"/>
                                  <w:szCs w:val="20"/>
                                </w:rPr>
                                <w:t xml:space="preserve">Os </w:t>
                              </w:r>
                            </w:ins>
                            <w:ins w:id="796" w:author="Eduardo Diogo Francisco Nazário" w:date="2022-06-12T22:46:00Z">
                              <w:r w:rsidR="00167642">
                                <w:rPr>
                                  <w:sz w:val="20"/>
                                  <w:szCs w:val="20"/>
                                </w:rPr>
                                <w:t>histogramas</w:t>
                              </w:r>
                            </w:ins>
                            <w:ins w:id="797" w:author="Eduardo Diogo Francisco Nazário" w:date="2022-06-12T22:35:00Z">
                              <w:r w:rsidR="00101775">
                                <w:rPr>
                                  <w:sz w:val="20"/>
                                  <w:szCs w:val="20"/>
                                </w:rPr>
                                <w:t xml:space="preserve"> abaixo são </w:t>
                              </w:r>
                            </w:ins>
                            <w:ins w:id="798" w:author="Eduardo Diogo Francisco Nazário" w:date="2022-06-12T22:46:00Z">
                              <w:r w:rsidR="00167642">
                                <w:rPr>
                                  <w:sz w:val="20"/>
                                  <w:szCs w:val="20"/>
                                </w:rPr>
                                <w:t>histogramas</w:t>
                              </w:r>
                            </w:ins>
                            <w:ins w:id="799" w:author="Eduardo Diogo Francisco Nazário" w:date="2022-06-12T22:35:00Z">
                              <w:r w:rsidR="00101775">
                                <w:rPr>
                                  <w:sz w:val="20"/>
                                  <w:szCs w:val="20"/>
                                </w:rPr>
                                <w:t xml:space="preserve"> de densidade (obtidos usando</w:t>
                              </w:r>
                            </w:ins>
                            <w:ins w:id="800" w:author="Eduardo Diogo Francisco Nazário" w:date="2022-06-12T23:14:00Z">
                              <w:r w:rsidR="00D20616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ins>
                            <w:ins w:id="801" w:author="Eduardo Diogo Francisco Nazário" w:date="2022-06-12T22:36:00Z">
                              <w:r w:rsidR="00101775" w:rsidRPr="00D20616">
                                <w:rPr>
                                  <w:rFonts w:ascii="Andale Mono" w:hAnsi="Andale Mono" w:cs="Courier New"/>
                                  <w:sz w:val="16"/>
                                  <w:szCs w:val="16"/>
                                  <w:rPrChange w:id="802" w:author="Eduardo Diogo Francisco Nazário" w:date="2022-06-12T23:14:00Z">
                                    <w:rPr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>y=</w:t>
                              </w:r>
                              <w:proofErr w:type="spellStart"/>
                              <w:r w:rsidR="00101775" w:rsidRPr="00D20616">
                                <w:rPr>
                                  <w:rFonts w:ascii="Andale Mono" w:hAnsi="Andale Mono" w:cs="Courier New"/>
                                  <w:sz w:val="16"/>
                                  <w:szCs w:val="16"/>
                                  <w:rPrChange w:id="803" w:author="Eduardo Diogo Francisco Nazário" w:date="2022-06-12T23:14:00Z">
                                    <w:rPr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>stat</w:t>
                              </w:r>
                              <w:proofErr w:type="spellEnd"/>
                              <w:r w:rsidR="00101775" w:rsidRPr="00D20616">
                                <w:rPr>
                                  <w:rFonts w:ascii="Andale Mono" w:hAnsi="Andale Mono" w:cs="Courier New"/>
                                  <w:sz w:val="16"/>
                                  <w:szCs w:val="16"/>
                                  <w:rPrChange w:id="804" w:author="Eduardo Diogo Francisco Nazário" w:date="2022-06-12T23:14:00Z">
                                    <w:rPr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>(</w:t>
                              </w:r>
                              <w:proofErr w:type="spellStart"/>
                              <w:r w:rsidR="00101775" w:rsidRPr="00D20616">
                                <w:rPr>
                                  <w:rFonts w:ascii="Andale Mono" w:hAnsi="Andale Mono" w:cs="Courier New"/>
                                  <w:sz w:val="16"/>
                                  <w:szCs w:val="16"/>
                                  <w:rPrChange w:id="805" w:author="Eduardo Diogo Francisco Nazário" w:date="2022-06-12T23:14:00Z">
                                    <w:rPr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>density</w:t>
                              </w:r>
                              <w:proofErr w:type="spellEnd"/>
                              <w:r w:rsidR="00101775" w:rsidRPr="00D20616">
                                <w:rPr>
                                  <w:rFonts w:ascii="Andale Mono" w:hAnsi="Andale Mono" w:cs="Courier New"/>
                                  <w:sz w:val="16"/>
                                  <w:szCs w:val="16"/>
                                  <w:rPrChange w:id="806" w:author="Eduardo Diogo Francisco Nazário" w:date="2022-06-12T23:14:00Z">
                                    <w:rPr>
                                      <w:sz w:val="20"/>
                                      <w:szCs w:val="20"/>
                                    </w:rPr>
                                  </w:rPrChange>
                                </w:rPr>
                                <w:t>)</w:t>
                              </w:r>
                              <w:r w:rsidR="00101775">
                                <w:rPr>
                                  <w:sz w:val="20"/>
                                  <w:szCs w:val="20"/>
                                </w:rPr>
                                <w:t xml:space="preserve"> no código acima</w:t>
                              </w:r>
                            </w:ins>
                            <w:ins w:id="807" w:author="Eduardo Diogo Francisco Nazário" w:date="2022-06-12T22:35:00Z">
                              <w:r w:rsidR="00101775"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ins>
                            <w:ins w:id="808" w:author="Eduardo Diogo Francisco Nazário" w:date="2022-06-12T23:15:00Z">
                              <w:r w:rsidR="00D20616">
                                <w:rPr>
                                  <w:sz w:val="20"/>
                                  <w:szCs w:val="20"/>
                                </w:rPr>
                                <w:t xml:space="preserve"> e</w:t>
                              </w:r>
                            </w:ins>
                            <w:ins w:id="809" w:author="Eduardo Diogo Francisco Nazário" w:date="2022-06-12T22:36:00Z">
                              <w:r w:rsidR="00B6101B">
                                <w:rPr>
                                  <w:sz w:val="20"/>
                                  <w:szCs w:val="20"/>
                                </w:rPr>
                                <w:t xml:space="preserve"> permitem</w:t>
                              </w:r>
                            </w:ins>
                            <w:ins w:id="810" w:author="Eduardo Diogo Francisco Nazário" w:date="2022-06-12T23:15:00Z">
                              <w:r w:rsidR="00D20616">
                                <w:rPr>
                                  <w:sz w:val="20"/>
                                  <w:szCs w:val="20"/>
                                </w:rPr>
                                <w:t>-</w:t>
                              </w:r>
                            </w:ins>
                            <w:ins w:id="811" w:author="Eduardo Diogo Francisco Nazário" w:date="2022-06-12T22:36:00Z">
                              <w:r w:rsidR="00B6101B">
                                <w:rPr>
                                  <w:sz w:val="20"/>
                                  <w:szCs w:val="20"/>
                                </w:rPr>
                                <w:t>nos perceber melhor que</w:t>
                              </w:r>
                            </w:ins>
                            <w:ins w:id="812" w:author="Eduardo Diogo Francisco Nazário" w:date="2022-06-12T23:15:00Z">
                              <w:r w:rsidR="00D20616">
                                <w:rPr>
                                  <w:sz w:val="20"/>
                                  <w:szCs w:val="20"/>
                                </w:rPr>
                                <w:t>,</w:t>
                              </w:r>
                            </w:ins>
                            <w:ins w:id="813" w:author="Eduardo Diogo Francisco Nazário" w:date="2022-06-12T22:36:00Z">
                              <w:r w:rsidR="00B6101B">
                                <w:rPr>
                                  <w:sz w:val="20"/>
                                  <w:szCs w:val="20"/>
                                </w:rPr>
                                <w:t xml:space="preserve"> com o aumento do número de amos</w:t>
                              </w:r>
                            </w:ins>
                            <w:ins w:id="814" w:author="Eduardo Diogo Francisco Nazário" w:date="2022-06-12T22:37:00Z">
                              <w:r w:rsidR="00B6101B">
                                <w:rPr>
                                  <w:sz w:val="20"/>
                                  <w:szCs w:val="20"/>
                                </w:rPr>
                                <w:t>tras</w:t>
                              </w:r>
                            </w:ins>
                            <w:ins w:id="815" w:author="Eduardo Diogo Francisco Nazário" w:date="2022-06-12T23:16:00Z">
                              <w:r w:rsidR="00D20616">
                                <w:rPr>
                                  <w:sz w:val="20"/>
                                  <w:szCs w:val="20"/>
                                </w:rPr>
                                <w:t>,</w:t>
                              </w:r>
                            </w:ins>
                            <w:ins w:id="816" w:author="Eduardo Diogo Francisco Nazário" w:date="2022-06-12T22:37:00Z">
                              <w:r w:rsidR="00B6101B">
                                <w:rPr>
                                  <w:sz w:val="20"/>
                                  <w:szCs w:val="20"/>
                                </w:rPr>
                                <w:t xml:space="preserve"> esta </w:t>
                              </w:r>
                            </w:ins>
                            <w:ins w:id="817" w:author="Eduardo Diogo Francisco Nazário" w:date="2022-06-12T22:39:00Z">
                              <w:r w:rsidR="00B6101B">
                                <w:rPr>
                                  <w:sz w:val="20"/>
                                  <w:szCs w:val="20"/>
                                </w:rPr>
                                <w:t>tendência verifica-se cada vez mais</w:t>
                              </w:r>
                            </w:ins>
                            <w:ins w:id="818" w:author="Eduardo Diogo Francisco Nazário" w:date="2022-06-12T23:16:00Z">
                              <w:r w:rsidR="00D20616">
                                <w:rPr>
                                  <w:sz w:val="20"/>
                                  <w:szCs w:val="20"/>
                                </w:rPr>
                                <w:t>,</w:t>
                              </w:r>
                            </w:ins>
                            <w:ins w:id="819" w:author="Eduardo Diogo Francisco Nazário" w:date="2022-06-12T22:39:00Z">
                              <w:r w:rsidR="00B6101B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ins>
                            <w:ins w:id="820" w:author="Eduardo Diogo Francisco Nazário" w:date="2022-06-12T23:16:00Z">
                              <w:r w:rsidR="00D20616">
                                <w:rPr>
                                  <w:sz w:val="20"/>
                                  <w:szCs w:val="20"/>
                                </w:rPr>
                                <w:t>o</w:t>
                              </w:r>
                            </w:ins>
                            <w:ins w:id="821" w:author="Eduardo Diogo Francisco Nazário" w:date="2022-06-12T22:39:00Z">
                              <w:r w:rsidR="00B6101B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ins>
                            <w:ins w:id="822" w:author="Eduardo Diogo Francisco Nazário" w:date="2022-06-12T22:40:00Z">
                              <w:r w:rsidR="00B6101B">
                                <w:rPr>
                                  <w:sz w:val="20"/>
                                  <w:szCs w:val="20"/>
                                </w:rPr>
                                <w:t xml:space="preserve">que vai de </w:t>
                              </w:r>
                            </w:ins>
                            <w:ins w:id="823" w:author="Eduardo Diogo Francisco Nazário" w:date="2022-06-12T22:41:00Z">
                              <w:r w:rsidR="00B6101B">
                                <w:rPr>
                                  <w:sz w:val="20"/>
                                  <w:szCs w:val="20"/>
                                </w:rPr>
                                <w:t xml:space="preserve">encontro </w:t>
                              </w:r>
                            </w:ins>
                            <w:ins w:id="824" w:author="Eduardo Diogo Francisco Nazário" w:date="2022-06-12T22:44:00Z">
                              <w:r w:rsidR="008042AE">
                                <w:rPr>
                                  <w:sz w:val="20"/>
                                  <w:szCs w:val="20"/>
                                </w:rPr>
                                <w:t>a</w:t>
                              </w:r>
                            </w:ins>
                            <w:ins w:id="825" w:author="Eduardo Diogo Francisco Nazário" w:date="2022-06-12T22:39:00Z">
                              <w:r w:rsidR="00B6101B">
                                <w:rPr>
                                  <w:sz w:val="20"/>
                                  <w:szCs w:val="20"/>
                                </w:rPr>
                                <w:t>o teorema do limite central</w:t>
                              </w:r>
                            </w:ins>
                            <w:ins w:id="826" w:author="Eduardo Diogo Francisco Nazário" w:date="2022-06-12T22:42:00Z">
                              <w:r w:rsidR="00DE3852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ins>
                            <w:del w:id="827" w:author="Eduardo Diogo Francisco Nazário" w:date="2022-06-12T01:54:00Z">
                              <w:r w:rsidR="00C961A8" w:rsidDel="00B61055">
                                <w:rPr>
                                  <w:sz w:val="20"/>
                                  <w:szCs w:val="20"/>
                                </w:rPr>
                                <w:delText>A partir d</w:delText>
                              </w:r>
                              <w:r w:rsidR="009C091D" w:rsidDel="00B61055">
                                <w:rPr>
                                  <w:sz w:val="20"/>
                                  <w:szCs w:val="20"/>
                                </w:rPr>
                                <w:delText>este</w:delText>
                              </w:r>
                              <w:r w:rsidR="00C961A8" w:rsidDel="00B61055">
                                <w:rPr>
                                  <w:sz w:val="20"/>
                                  <w:szCs w:val="20"/>
                                </w:rPr>
                                <w:delText xml:space="preserve"> gráfico</w:delText>
                              </w:r>
                              <w:r w:rsidR="000E46C4" w:rsidDel="00B61055">
                                <w:rPr>
                                  <w:sz w:val="20"/>
                                  <w:szCs w:val="20"/>
                                </w:rPr>
                                <w:delText xml:space="preserve"> temporal</w:delText>
                              </w:r>
                              <w:r w:rsidR="00C961A8" w:rsidDel="00B61055">
                                <w:rPr>
                                  <w:sz w:val="20"/>
                                  <w:szCs w:val="20"/>
                                </w:rPr>
                                <w:delText xml:space="preserve"> é facilmente percetível a </w:delText>
                              </w:r>
                              <w:r w:rsidR="00794985" w:rsidDel="00B61055">
                                <w:rPr>
                                  <w:sz w:val="20"/>
                                  <w:szCs w:val="20"/>
                                </w:rPr>
                                <w:delText xml:space="preserve">taxa de </w:delText>
                              </w:r>
                              <w:r w:rsidR="00C961A8" w:rsidDel="00B61055">
                                <w:rPr>
                                  <w:sz w:val="20"/>
                                  <w:szCs w:val="20"/>
                                </w:rPr>
                                <w:delText>variação</w:delText>
                              </w:r>
                              <w:r w:rsidR="0080119D" w:rsidDel="00B61055">
                                <w:rPr>
                                  <w:sz w:val="20"/>
                                  <w:szCs w:val="20"/>
                                </w:rPr>
                                <w:delText xml:space="preserve"> </w:delText>
                              </w:r>
                              <w:r w:rsidR="000E46C4" w:rsidDel="00B61055">
                                <w:rPr>
                                  <w:sz w:val="20"/>
                                  <w:szCs w:val="20"/>
                                </w:rPr>
                                <w:delText>da Esperança Média de Vida (EMV) de ambos os sexos ao longo dos anos, neste caso, desde 2002 a 20</w:delText>
                              </w:r>
                              <w:r w:rsidR="00E536C3" w:rsidDel="00B61055">
                                <w:rPr>
                                  <w:sz w:val="20"/>
                                  <w:szCs w:val="20"/>
                                </w:rPr>
                                <w:delText>1</w:delText>
                              </w:r>
                              <w:r w:rsidR="000E46C4" w:rsidDel="00B61055">
                                <w:rPr>
                                  <w:sz w:val="20"/>
                                  <w:szCs w:val="20"/>
                                </w:rPr>
                                <w:delText>9 no Reino Unido</w:delText>
                              </w:r>
                              <w:r w:rsidR="00235BD2" w:rsidDel="00B61055">
                                <w:rPr>
                                  <w:sz w:val="20"/>
                                  <w:szCs w:val="20"/>
                                </w:rPr>
                                <w:delText xml:space="preserve"> (UK)</w:delText>
                              </w:r>
                              <w:r w:rsidR="000E46C4" w:rsidDel="00B61055">
                                <w:rPr>
                                  <w:sz w:val="20"/>
                                  <w:szCs w:val="20"/>
                                </w:rPr>
                                <w:delText>, Espanha</w:delText>
                              </w:r>
                              <w:r w:rsidR="00235BD2" w:rsidDel="00B61055">
                                <w:rPr>
                                  <w:sz w:val="20"/>
                                  <w:szCs w:val="20"/>
                                </w:rPr>
                                <w:delText xml:space="preserve"> (ES)</w:delText>
                              </w:r>
                              <w:r w:rsidR="000E46C4" w:rsidDel="00B61055">
                                <w:rPr>
                                  <w:sz w:val="20"/>
                                  <w:szCs w:val="20"/>
                                </w:rPr>
                                <w:delText>, Finlândia</w:delText>
                              </w:r>
                              <w:r w:rsidR="00235BD2" w:rsidDel="00B61055">
                                <w:rPr>
                                  <w:sz w:val="20"/>
                                  <w:szCs w:val="20"/>
                                </w:rPr>
                                <w:delText xml:space="preserve"> (FI)</w:delText>
                              </w:r>
                              <w:r w:rsidR="00824CAB" w:rsidDel="00B61055">
                                <w:rPr>
                                  <w:sz w:val="20"/>
                                  <w:szCs w:val="20"/>
                                </w:rPr>
                                <w:delText>.</w:delText>
                              </w:r>
                              <w:r w:rsidR="000E46C4" w:rsidDel="00B61055">
                                <w:rPr>
                                  <w:sz w:val="20"/>
                                  <w:szCs w:val="20"/>
                                </w:rPr>
                                <w:delText xml:space="preserve"> </w:delText>
                              </w:r>
                            </w:del>
                          </w:p>
                          <w:p w14:paraId="77FC50E9" w14:textId="27BEF75E" w:rsidR="00101775" w:rsidRDefault="00101775" w:rsidP="00824CAB">
                            <w:pPr>
                              <w:rPr>
                                <w:ins w:id="828" w:author="Eduardo Diogo Francisco Nazário" w:date="2022-06-12T22:35:00Z"/>
                                <w:sz w:val="20"/>
                                <w:szCs w:val="20"/>
                              </w:rPr>
                            </w:pPr>
                          </w:p>
                          <w:p w14:paraId="64249016" w14:textId="77777777" w:rsidR="00101775" w:rsidRDefault="00101775" w:rsidP="00824CAB">
                            <w:pPr>
                              <w:rPr>
                                <w:ins w:id="829" w:author="Eduardo Diogo Francisco Nazário" w:date="2022-06-12T22:35:00Z"/>
                                <w:sz w:val="20"/>
                                <w:szCs w:val="20"/>
                              </w:rPr>
                            </w:pPr>
                          </w:p>
                          <w:p w14:paraId="32A2F4D4" w14:textId="7C39E0E0" w:rsidR="0080119D" w:rsidDel="00452908" w:rsidRDefault="0080119D" w:rsidP="00824CAB">
                            <w:pPr>
                              <w:rPr>
                                <w:del w:id="830" w:author="Eduardo Diogo Francisco Nazário" w:date="2022-06-12T22:03:00Z"/>
                                <w:sz w:val="20"/>
                                <w:szCs w:val="20"/>
                              </w:rPr>
                            </w:pPr>
                          </w:p>
                          <w:p w14:paraId="342CF52A" w14:textId="19910971" w:rsidR="00235BD2" w:rsidDel="00A677B0" w:rsidRDefault="00CC25BB" w:rsidP="00824CAB">
                            <w:pPr>
                              <w:rPr>
                                <w:del w:id="831" w:author="Eduardo Diogo Francisco Nazário" w:date="2022-06-11T13:46:00Z"/>
                                <w:sz w:val="20"/>
                                <w:szCs w:val="20"/>
                              </w:rPr>
                            </w:pPr>
                            <w:del w:id="832" w:author="Eduardo Diogo Francisco Nazário" w:date="2022-06-12T02:03:00Z">
                              <w:r w:rsidDel="00DC2B3D">
                                <w:rPr>
                                  <w:sz w:val="20"/>
                                  <w:szCs w:val="20"/>
                                </w:rPr>
                                <w:delText>P</w:delText>
                              </w:r>
                            </w:del>
                            <w:del w:id="833" w:author="Eduardo Diogo Francisco Nazário" w:date="2022-06-12T22:03:00Z">
                              <w:r w:rsidDel="00452908">
                                <w:rPr>
                                  <w:sz w:val="20"/>
                                  <w:szCs w:val="20"/>
                                </w:rPr>
                                <w:delText xml:space="preserve">odemos facilmente verificar </w:delText>
                              </w:r>
                            </w:del>
                            <w:del w:id="834" w:author="Eduardo Diogo Francisco Nazário" w:date="2022-06-12T03:25:00Z">
                              <w:r w:rsidDel="001C78F1">
                                <w:rPr>
                                  <w:sz w:val="20"/>
                                  <w:szCs w:val="20"/>
                                </w:rPr>
                                <w:delText xml:space="preserve">que </w:delText>
                              </w:r>
                            </w:del>
                            <w:del w:id="835" w:author="Eduardo Diogo Francisco Nazário" w:date="2022-06-12T02:05:00Z">
                              <w:r w:rsidDel="00A677B0">
                                <w:rPr>
                                  <w:sz w:val="20"/>
                                  <w:szCs w:val="20"/>
                                </w:rPr>
                                <w:delText xml:space="preserve">existe uma grande diferença na EMV entre os elementos do sexo masculino e feminino, </w:delText>
                              </w:r>
                            </w:del>
                            <w:del w:id="836" w:author="Eduardo Diogo Francisco Nazário" w:date="2022-06-11T13:33:00Z">
                              <w:r w:rsidDel="00D43D06">
                                <w:rPr>
                                  <w:sz w:val="20"/>
                                  <w:szCs w:val="20"/>
                                </w:rPr>
                                <w:delText xml:space="preserve">tendo o sexo feminino </w:delText>
                              </w:r>
                            </w:del>
                            <w:del w:id="837" w:author="Eduardo Diogo Francisco Nazário" w:date="2022-06-12T02:05:00Z">
                              <w:r w:rsidDel="00A677B0">
                                <w:rPr>
                                  <w:sz w:val="20"/>
                                  <w:szCs w:val="20"/>
                                </w:rPr>
                                <w:delText xml:space="preserve">valores mais elevados. </w:delText>
                              </w:r>
                            </w:del>
                            <w:del w:id="838" w:author="Eduardo Diogo Francisco Nazário" w:date="2022-06-11T13:34:00Z">
                              <w:r w:rsidDel="00D43D06">
                                <w:rPr>
                                  <w:sz w:val="20"/>
                                  <w:szCs w:val="20"/>
                                </w:rPr>
                                <w:delText>Verificamos</w:delText>
                              </w:r>
                            </w:del>
                            <w:del w:id="839" w:author="Eduardo Diogo Francisco Nazário" w:date="2022-06-12T02:05:00Z">
                              <w:r w:rsidDel="00A677B0">
                                <w:rPr>
                                  <w:sz w:val="20"/>
                                  <w:szCs w:val="20"/>
                                </w:rPr>
                                <w:delText xml:space="preserve"> que E</w:delText>
                              </w:r>
                            </w:del>
                            <w:del w:id="840" w:author="Eduardo Diogo Francisco Nazário" w:date="2022-06-11T13:34:00Z">
                              <w:r w:rsidDel="00D43D06">
                                <w:rPr>
                                  <w:sz w:val="20"/>
                                  <w:szCs w:val="20"/>
                                </w:rPr>
                                <w:delText>S</w:delText>
                              </w:r>
                            </w:del>
                            <w:del w:id="841" w:author="Eduardo Diogo Francisco Nazário" w:date="2022-06-12T02:05:00Z">
                              <w:r w:rsidDel="00A677B0">
                                <w:rPr>
                                  <w:sz w:val="20"/>
                                  <w:szCs w:val="20"/>
                                </w:rPr>
                                <w:delText xml:space="preserve"> tem a maior EMV e também</w:delText>
                              </w:r>
                              <w:r w:rsidR="00794985" w:rsidDel="00A677B0">
                                <w:rPr>
                                  <w:sz w:val="20"/>
                                  <w:szCs w:val="20"/>
                                </w:rPr>
                                <w:delText xml:space="preserve"> que desde 2002 até 2019 a EMV aumentou, </w:delText>
                              </w:r>
                            </w:del>
                            <w:del w:id="842" w:author="Eduardo Diogo Francisco Nazário" w:date="2022-06-11T13:46:00Z">
                              <w:r w:rsidR="00794985" w:rsidDel="00F4284A">
                                <w:rPr>
                                  <w:sz w:val="20"/>
                                  <w:szCs w:val="20"/>
                                </w:rPr>
                                <w:delText xml:space="preserve">havendo </w:delText>
                              </w:r>
                            </w:del>
                            <w:del w:id="843" w:author="Eduardo Diogo Francisco Nazário" w:date="2022-06-12T02:05:00Z">
                              <w:r w:rsidR="00794985" w:rsidDel="00A677B0">
                                <w:rPr>
                                  <w:sz w:val="20"/>
                                  <w:szCs w:val="20"/>
                                </w:rPr>
                                <w:delText xml:space="preserve">alguns anos em que </w:delText>
                              </w:r>
                            </w:del>
                            <w:del w:id="844" w:author="Eduardo Diogo Francisco Nazário" w:date="2022-06-11T13:46:00Z">
                              <w:r w:rsidR="00794985" w:rsidDel="008F6BD1">
                                <w:rPr>
                                  <w:sz w:val="20"/>
                                  <w:szCs w:val="20"/>
                                </w:rPr>
                                <w:delText xml:space="preserve">decresceu </w:delText>
                              </w:r>
                            </w:del>
                            <w:del w:id="845" w:author="Eduardo Diogo Francisco Nazário" w:date="2022-06-12T02:05:00Z">
                              <w:r w:rsidR="00794985" w:rsidDel="00A677B0">
                                <w:rPr>
                                  <w:sz w:val="20"/>
                                  <w:szCs w:val="20"/>
                                </w:rPr>
                                <w:delText>face aos anos anteriores.</w:delText>
                              </w:r>
                            </w:del>
                          </w:p>
                          <w:p w14:paraId="6F3BFACE" w14:textId="46BB49CB" w:rsidR="00235BD2" w:rsidDel="00A677B0" w:rsidRDefault="00235BD2" w:rsidP="00824CAB">
                            <w:pPr>
                              <w:rPr>
                                <w:del w:id="846" w:author="Eduardo Diogo Francisco Nazário" w:date="2022-06-12T02:05:00Z"/>
                                <w:sz w:val="20"/>
                                <w:szCs w:val="20"/>
                              </w:rPr>
                            </w:pPr>
                          </w:p>
                          <w:p w14:paraId="1EF5B313" w14:textId="0A611CA8" w:rsidR="00235BD2" w:rsidRPr="00235BD2" w:rsidRDefault="00235BD2" w:rsidP="00824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del w:id="847" w:author="Eduardo Diogo Francisco Nazário" w:date="2022-06-12T02:12:00Z">
                              <w:r w:rsidRPr="00235BD2" w:rsidDel="00155852">
                                <w:rPr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</w:rPr>
                                <w:delText>Nota</w:delText>
                              </w:r>
                              <w:r w:rsidDel="00155852">
                                <w:rPr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</w:rPr>
                                <w:delText>:</w:delText>
                              </w:r>
                              <w:r w:rsidRPr="00DE2B1E" w:rsidDel="00155852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delText xml:space="preserve"> </w:delText>
                              </w:r>
                              <w:r w:rsidDel="00155852">
                                <w:rPr>
                                  <w:sz w:val="20"/>
                                  <w:szCs w:val="20"/>
                                </w:rPr>
                                <w:delText>Não existem dados para 2019 no Reino Unido (UK)</w:delText>
                              </w:r>
                              <w:r w:rsidR="00794985" w:rsidDel="00155852">
                                <w:rPr>
                                  <w:sz w:val="20"/>
                                  <w:szCs w:val="20"/>
                                </w:rPr>
                                <w:delText>.</w:delText>
                              </w:r>
                            </w:del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B30FE" id="_x0000_s1028" type="#_x0000_t202" style="position:absolute;margin-left:.4pt;margin-top:28.6pt;width:517.45pt;height:72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">
                <v:textbox>
                  <w:txbxContent>
                    <w:p w14:paraId="1DC8031F" w14:textId="366D506B" w:rsidR="00846867" w:rsidDel="00101775" w:rsidRDefault="00452908" w:rsidP="00824CAB">
                      <w:pPr>
                        <w:rPr>
                          <w:del w:id="848" w:author="Eduardo Diogo Francisco Nazário" w:date="2022-06-12T22:03:00Z"/>
                          <w:sz w:val="20"/>
                          <w:szCs w:val="20"/>
                        </w:rPr>
                      </w:pPr>
                      <w:ins w:id="849" w:author="Eduardo Diogo Francisco Nazário" w:date="2022-06-12T22:03:00Z">
                        <w:r>
                          <w:rPr>
                            <w:sz w:val="20"/>
                            <w:szCs w:val="20"/>
                          </w:rPr>
                          <w:t xml:space="preserve">A partir destes </w:t>
                        </w:r>
                      </w:ins>
                      <w:ins w:id="850" w:author="Eduardo Diogo Francisco Nazário" w:date="2022-06-12T22:08:00Z">
                        <w:r w:rsidR="0000417B">
                          <w:rPr>
                            <w:sz w:val="20"/>
                            <w:szCs w:val="20"/>
                          </w:rPr>
                          <w:t>histogramas</w:t>
                        </w:r>
                      </w:ins>
                      <w:ins w:id="851" w:author="Eduardo Diogo Francisco Nazário" w:date="2022-06-12T22:03:00Z"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ins>
                      <w:ins w:id="852" w:author="Eduardo Diogo Francisco Nazário" w:date="2022-06-12T22:08:00Z">
                        <w:r w:rsidR="0000417B">
                          <w:rPr>
                            <w:sz w:val="20"/>
                            <w:szCs w:val="20"/>
                          </w:rPr>
                          <w:t>(</w:t>
                        </w:r>
                      </w:ins>
                      <w:ins w:id="853" w:author="Eduardo Diogo Francisco Nazário" w:date="2022-06-12T22:09:00Z">
                        <w:r w:rsidR="0000417B">
                          <w:rPr>
                            <w:sz w:val="20"/>
                            <w:szCs w:val="20"/>
                          </w:rPr>
                          <w:t xml:space="preserve">Frequência Relativa dos valores da distribuição da média) </w:t>
                        </w:r>
                      </w:ins>
                      <w:ins w:id="854" w:author="Eduardo Diogo Francisco Nazário" w:date="2022-06-12T22:11:00Z">
                        <w:r w:rsidR="0000417B">
                          <w:rPr>
                            <w:sz w:val="20"/>
                            <w:szCs w:val="20"/>
                          </w:rPr>
                          <w:t>e das</w:t>
                        </w:r>
                      </w:ins>
                      <w:ins w:id="855" w:author="Eduardo Diogo Francisco Nazário" w:date="2022-06-12T22:44:00Z">
                        <w:r w:rsidR="008042AE">
                          <w:rPr>
                            <w:sz w:val="20"/>
                            <w:szCs w:val="20"/>
                          </w:rPr>
                          <w:t xml:space="preserve"> respetivas curvas de</w:t>
                        </w:r>
                      </w:ins>
                      <w:ins w:id="856" w:author="Eduardo Diogo Francisco Nazário" w:date="2022-06-12T22:11:00Z">
                        <w:r w:rsidR="0000417B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00417B">
                          <w:rPr>
                            <w:sz w:val="20"/>
                            <w:szCs w:val="20"/>
                          </w:rPr>
                          <w:t>distribuiç</w:t>
                        </w:r>
                      </w:ins>
                      <w:ins w:id="857" w:author="Eduardo Diogo Francisco Nazário" w:date="2022-06-12T23:15:00Z">
                        <w:r w:rsidR="00D20616">
                          <w:rPr>
                            <w:sz w:val="20"/>
                            <w:szCs w:val="20"/>
                          </w:rPr>
                          <w:t>ã</w:t>
                        </w:r>
                      </w:ins>
                      <w:ins w:id="858" w:author="Eduardo Diogo Francisco Nazário" w:date="2022-06-12T22:11:00Z">
                        <w:r w:rsidR="0000417B">
                          <w:rPr>
                            <w:sz w:val="20"/>
                            <w:szCs w:val="20"/>
                          </w:rPr>
                          <w:t>s</w:t>
                        </w:r>
                        <w:proofErr w:type="spellEnd"/>
                        <w:r w:rsidR="0000417B">
                          <w:rPr>
                            <w:sz w:val="20"/>
                            <w:szCs w:val="20"/>
                          </w:rPr>
                          <w:t xml:space="preserve"> normais com </w:t>
                        </w:r>
                      </w:ins>
                      <w:ins w:id="859" w:author="Eduardo Diogo Francisco Nazário" w:date="2022-06-12T22:15:00Z">
                        <w:r w:rsidR="00B138BF">
                          <w:rPr>
                            <w:sz w:val="20"/>
                            <w:szCs w:val="20"/>
                          </w:rPr>
                          <w:t>valor esperado E(X) e Variância Var(X)/n</w:t>
                        </w:r>
                      </w:ins>
                      <w:ins w:id="860" w:author="Eduardo Diogo Francisco Nazário" w:date="2022-06-12T22:16:00Z">
                        <w:r w:rsidR="00B138BF">
                          <w:rPr>
                            <w:sz w:val="20"/>
                            <w:szCs w:val="20"/>
                          </w:rPr>
                          <w:t>,</w:t>
                        </w:r>
                      </w:ins>
                      <w:ins w:id="861" w:author="Eduardo Diogo Francisco Nazário" w:date="2022-06-12T22:15:00Z">
                        <w:r w:rsidR="00B138BF">
                          <w:rPr>
                            <w:sz w:val="20"/>
                            <w:szCs w:val="20"/>
                          </w:rPr>
                          <w:t xml:space="preserve"> podemos</w:t>
                        </w:r>
                      </w:ins>
                      <w:ins w:id="862" w:author="Eduardo Diogo Francisco Nazário" w:date="2022-06-12T22:16:00Z">
                        <w:r w:rsidR="00B138BF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ins>
                      <w:ins w:id="863" w:author="Eduardo Diogo Francisco Nazário" w:date="2022-06-12T22:17:00Z">
                        <w:r w:rsidR="00B138BF">
                          <w:rPr>
                            <w:sz w:val="20"/>
                            <w:szCs w:val="20"/>
                          </w:rPr>
                          <w:t>perceber que as amostras tendem a ficar</w:t>
                        </w:r>
                      </w:ins>
                      <w:ins w:id="864" w:author="Eduardo Diogo Francisco Nazário" w:date="2022-06-12T22:25:00Z">
                        <w:r w:rsidR="00A629FE">
                          <w:rPr>
                            <w:sz w:val="20"/>
                            <w:szCs w:val="20"/>
                          </w:rPr>
                          <w:t xml:space="preserve"> distribuídas</w:t>
                        </w:r>
                      </w:ins>
                      <w:ins w:id="865" w:author="Eduardo Diogo Francisco Nazário" w:date="2022-06-12T22:29:00Z">
                        <w:r w:rsidR="00A629FE">
                          <w:rPr>
                            <w:sz w:val="20"/>
                            <w:szCs w:val="20"/>
                          </w:rPr>
                          <w:t xml:space="preserve"> de acordo com a curva.</w:t>
                        </w:r>
                      </w:ins>
                      <w:ins w:id="866" w:author="Eduardo Diogo Francisco Nazário" w:date="2022-06-12T22:35:00Z">
                        <w:r w:rsidR="00101775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="00101775">
                          <w:rPr>
                            <w:sz w:val="20"/>
                            <w:szCs w:val="20"/>
                          </w:rPr>
                          <w:t xml:space="preserve">Os </w:t>
                        </w:r>
                      </w:ins>
                      <w:ins w:id="867" w:author="Eduardo Diogo Francisco Nazário" w:date="2022-06-12T22:46:00Z">
                        <w:r w:rsidR="00167642">
                          <w:rPr>
                            <w:sz w:val="20"/>
                            <w:szCs w:val="20"/>
                          </w:rPr>
                          <w:t>histogramas</w:t>
                        </w:r>
                      </w:ins>
                      <w:ins w:id="868" w:author="Eduardo Diogo Francisco Nazário" w:date="2022-06-12T22:35:00Z">
                        <w:r w:rsidR="00101775">
                          <w:rPr>
                            <w:sz w:val="20"/>
                            <w:szCs w:val="20"/>
                          </w:rPr>
                          <w:t xml:space="preserve"> abaixo são </w:t>
                        </w:r>
                      </w:ins>
                      <w:ins w:id="869" w:author="Eduardo Diogo Francisco Nazário" w:date="2022-06-12T22:46:00Z">
                        <w:r w:rsidR="00167642">
                          <w:rPr>
                            <w:sz w:val="20"/>
                            <w:szCs w:val="20"/>
                          </w:rPr>
                          <w:t>histogramas</w:t>
                        </w:r>
                      </w:ins>
                      <w:ins w:id="870" w:author="Eduardo Diogo Francisco Nazário" w:date="2022-06-12T22:35:00Z">
                        <w:r w:rsidR="00101775">
                          <w:rPr>
                            <w:sz w:val="20"/>
                            <w:szCs w:val="20"/>
                          </w:rPr>
                          <w:t xml:space="preserve"> de densidade (obtidos usando</w:t>
                        </w:r>
                      </w:ins>
                      <w:ins w:id="871" w:author="Eduardo Diogo Francisco Nazário" w:date="2022-06-12T23:14:00Z">
                        <w:r w:rsidR="00D20616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ins>
                      <w:ins w:id="872" w:author="Eduardo Diogo Francisco Nazário" w:date="2022-06-12T22:36:00Z">
                        <w:r w:rsidR="00101775" w:rsidRPr="00D20616">
                          <w:rPr>
                            <w:rFonts w:ascii="Andale Mono" w:hAnsi="Andale Mono" w:cs="Courier New"/>
                            <w:sz w:val="16"/>
                            <w:szCs w:val="16"/>
                            <w:rPrChange w:id="873" w:author="Eduardo Diogo Francisco Nazário" w:date="2022-06-12T23:14:00Z">
                              <w:rPr>
                                <w:sz w:val="20"/>
                                <w:szCs w:val="20"/>
                              </w:rPr>
                            </w:rPrChange>
                          </w:rPr>
                          <w:t>y=</w:t>
                        </w:r>
                        <w:proofErr w:type="spellStart"/>
                        <w:r w:rsidR="00101775" w:rsidRPr="00D20616">
                          <w:rPr>
                            <w:rFonts w:ascii="Andale Mono" w:hAnsi="Andale Mono" w:cs="Courier New"/>
                            <w:sz w:val="16"/>
                            <w:szCs w:val="16"/>
                            <w:rPrChange w:id="874" w:author="Eduardo Diogo Francisco Nazário" w:date="2022-06-12T23:14:00Z">
                              <w:rPr>
                                <w:sz w:val="20"/>
                                <w:szCs w:val="20"/>
                              </w:rPr>
                            </w:rPrChange>
                          </w:rPr>
                          <w:t>stat</w:t>
                        </w:r>
                        <w:proofErr w:type="spellEnd"/>
                        <w:r w:rsidR="00101775" w:rsidRPr="00D20616">
                          <w:rPr>
                            <w:rFonts w:ascii="Andale Mono" w:hAnsi="Andale Mono" w:cs="Courier New"/>
                            <w:sz w:val="16"/>
                            <w:szCs w:val="16"/>
                            <w:rPrChange w:id="875" w:author="Eduardo Diogo Francisco Nazário" w:date="2022-06-12T23:14:00Z">
                              <w:rPr>
                                <w:sz w:val="20"/>
                                <w:szCs w:val="20"/>
                              </w:rPr>
                            </w:rPrChange>
                          </w:rPr>
                          <w:t>(</w:t>
                        </w:r>
                        <w:proofErr w:type="spellStart"/>
                        <w:r w:rsidR="00101775" w:rsidRPr="00D20616">
                          <w:rPr>
                            <w:rFonts w:ascii="Andale Mono" w:hAnsi="Andale Mono" w:cs="Courier New"/>
                            <w:sz w:val="16"/>
                            <w:szCs w:val="16"/>
                            <w:rPrChange w:id="876" w:author="Eduardo Diogo Francisco Nazário" w:date="2022-06-12T23:14:00Z">
                              <w:rPr>
                                <w:sz w:val="20"/>
                                <w:szCs w:val="20"/>
                              </w:rPr>
                            </w:rPrChange>
                          </w:rPr>
                          <w:t>density</w:t>
                        </w:r>
                        <w:proofErr w:type="spellEnd"/>
                        <w:r w:rsidR="00101775" w:rsidRPr="00D20616">
                          <w:rPr>
                            <w:rFonts w:ascii="Andale Mono" w:hAnsi="Andale Mono" w:cs="Courier New"/>
                            <w:sz w:val="16"/>
                            <w:szCs w:val="16"/>
                            <w:rPrChange w:id="877" w:author="Eduardo Diogo Francisco Nazário" w:date="2022-06-12T23:14:00Z">
                              <w:rPr>
                                <w:sz w:val="20"/>
                                <w:szCs w:val="20"/>
                              </w:rPr>
                            </w:rPrChange>
                          </w:rPr>
                          <w:t>)</w:t>
                        </w:r>
                        <w:r w:rsidR="00101775">
                          <w:rPr>
                            <w:sz w:val="20"/>
                            <w:szCs w:val="20"/>
                          </w:rPr>
                          <w:t xml:space="preserve"> no código acima</w:t>
                        </w:r>
                      </w:ins>
                      <w:ins w:id="878" w:author="Eduardo Diogo Francisco Nazário" w:date="2022-06-12T22:35:00Z">
                        <w:r w:rsidR="00101775">
                          <w:rPr>
                            <w:sz w:val="20"/>
                            <w:szCs w:val="20"/>
                          </w:rPr>
                          <w:t>)</w:t>
                        </w:r>
                      </w:ins>
                      <w:ins w:id="879" w:author="Eduardo Diogo Francisco Nazário" w:date="2022-06-12T23:15:00Z">
                        <w:r w:rsidR="00D20616">
                          <w:rPr>
                            <w:sz w:val="20"/>
                            <w:szCs w:val="20"/>
                          </w:rPr>
                          <w:t xml:space="preserve"> e</w:t>
                        </w:r>
                      </w:ins>
                      <w:ins w:id="880" w:author="Eduardo Diogo Francisco Nazário" w:date="2022-06-12T22:36:00Z">
                        <w:r w:rsidR="00B6101B">
                          <w:rPr>
                            <w:sz w:val="20"/>
                            <w:szCs w:val="20"/>
                          </w:rPr>
                          <w:t xml:space="preserve"> permitem</w:t>
                        </w:r>
                      </w:ins>
                      <w:ins w:id="881" w:author="Eduardo Diogo Francisco Nazário" w:date="2022-06-12T23:15:00Z">
                        <w:r w:rsidR="00D20616">
                          <w:rPr>
                            <w:sz w:val="20"/>
                            <w:szCs w:val="20"/>
                          </w:rPr>
                          <w:t>-</w:t>
                        </w:r>
                      </w:ins>
                      <w:ins w:id="882" w:author="Eduardo Diogo Francisco Nazário" w:date="2022-06-12T22:36:00Z">
                        <w:r w:rsidR="00B6101B">
                          <w:rPr>
                            <w:sz w:val="20"/>
                            <w:szCs w:val="20"/>
                          </w:rPr>
                          <w:t>nos perceber melhor que</w:t>
                        </w:r>
                      </w:ins>
                      <w:ins w:id="883" w:author="Eduardo Diogo Francisco Nazário" w:date="2022-06-12T23:15:00Z">
                        <w:r w:rsidR="00D20616">
                          <w:rPr>
                            <w:sz w:val="20"/>
                            <w:szCs w:val="20"/>
                          </w:rPr>
                          <w:t>,</w:t>
                        </w:r>
                      </w:ins>
                      <w:ins w:id="884" w:author="Eduardo Diogo Francisco Nazário" w:date="2022-06-12T22:36:00Z">
                        <w:r w:rsidR="00B6101B">
                          <w:rPr>
                            <w:sz w:val="20"/>
                            <w:szCs w:val="20"/>
                          </w:rPr>
                          <w:t xml:space="preserve"> com o aumento do número de amos</w:t>
                        </w:r>
                      </w:ins>
                      <w:ins w:id="885" w:author="Eduardo Diogo Francisco Nazário" w:date="2022-06-12T22:37:00Z">
                        <w:r w:rsidR="00B6101B">
                          <w:rPr>
                            <w:sz w:val="20"/>
                            <w:szCs w:val="20"/>
                          </w:rPr>
                          <w:t>tras</w:t>
                        </w:r>
                      </w:ins>
                      <w:ins w:id="886" w:author="Eduardo Diogo Francisco Nazário" w:date="2022-06-12T23:16:00Z">
                        <w:r w:rsidR="00D20616">
                          <w:rPr>
                            <w:sz w:val="20"/>
                            <w:szCs w:val="20"/>
                          </w:rPr>
                          <w:t>,</w:t>
                        </w:r>
                      </w:ins>
                      <w:ins w:id="887" w:author="Eduardo Diogo Francisco Nazário" w:date="2022-06-12T22:37:00Z">
                        <w:r w:rsidR="00B6101B">
                          <w:rPr>
                            <w:sz w:val="20"/>
                            <w:szCs w:val="20"/>
                          </w:rPr>
                          <w:t xml:space="preserve"> esta </w:t>
                        </w:r>
                      </w:ins>
                      <w:ins w:id="888" w:author="Eduardo Diogo Francisco Nazário" w:date="2022-06-12T22:39:00Z">
                        <w:r w:rsidR="00B6101B">
                          <w:rPr>
                            <w:sz w:val="20"/>
                            <w:szCs w:val="20"/>
                          </w:rPr>
                          <w:t>tendência verifica-se cada vez mais</w:t>
                        </w:r>
                      </w:ins>
                      <w:ins w:id="889" w:author="Eduardo Diogo Francisco Nazário" w:date="2022-06-12T23:16:00Z">
                        <w:r w:rsidR="00D20616">
                          <w:rPr>
                            <w:sz w:val="20"/>
                            <w:szCs w:val="20"/>
                          </w:rPr>
                          <w:t>,</w:t>
                        </w:r>
                      </w:ins>
                      <w:ins w:id="890" w:author="Eduardo Diogo Francisco Nazário" w:date="2022-06-12T22:39:00Z">
                        <w:r w:rsidR="00B6101B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ins>
                      <w:ins w:id="891" w:author="Eduardo Diogo Francisco Nazário" w:date="2022-06-12T23:16:00Z">
                        <w:r w:rsidR="00D20616">
                          <w:rPr>
                            <w:sz w:val="20"/>
                            <w:szCs w:val="20"/>
                          </w:rPr>
                          <w:t>o</w:t>
                        </w:r>
                      </w:ins>
                      <w:ins w:id="892" w:author="Eduardo Diogo Francisco Nazário" w:date="2022-06-12T22:39:00Z">
                        <w:r w:rsidR="00B6101B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ins>
                      <w:ins w:id="893" w:author="Eduardo Diogo Francisco Nazário" w:date="2022-06-12T22:40:00Z">
                        <w:r w:rsidR="00B6101B">
                          <w:rPr>
                            <w:sz w:val="20"/>
                            <w:szCs w:val="20"/>
                          </w:rPr>
                          <w:t xml:space="preserve">que vai de </w:t>
                        </w:r>
                      </w:ins>
                      <w:ins w:id="894" w:author="Eduardo Diogo Francisco Nazário" w:date="2022-06-12T22:41:00Z">
                        <w:r w:rsidR="00B6101B">
                          <w:rPr>
                            <w:sz w:val="20"/>
                            <w:szCs w:val="20"/>
                          </w:rPr>
                          <w:t xml:space="preserve">encontro </w:t>
                        </w:r>
                      </w:ins>
                      <w:ins w:id="895" w:author="Eduardo Diogo Francisco Nazário" w:date="2022-06-12T22:44:00Z">
                        <w:r w:rsidR="008042AE">
                          <w:rPr>
                            <w:sz w:val="20"/>
                            <w:szCs w:val="20"/>
                          </w:rPr>
                          <w:t>a</w:t>
                        </w:r>
                      </w:ins>
                      <w:ins w:id="896" w:author="Eduardo Diogo Francisco Nazário" w:date="2022-06-12T22:39:00Z">
                        <w:r w:rsidR="00B6101B">
                          <w:rPr>
                            <w:sz w:val="20"/>
                            <w:szCs w:val="20"/>
                          </w:rPr>
                          <w:t>o teorema do limite central</w:t>
                        </w:r>
                      </w:ins>
                      <w:ins w:id="897" w:author="Eduardo Diogo Francisco Nazário" w:date="2022-06-12T22:42:00Z">
                        <w:r w:rsidR="00DE3852">
                          <w:rPr>
                            <w:sz w:val="20"/>
                            <w:szCs w:val="20"/>
                          </w:rPr>
                          <w:t>.</w:t>
                        </w:r>
                      </w:ins>
                      <w:del w:id="898" w:author="Eduardo Diogo Francisco Nazário" w:date="2022-06-12T01:54:00Z">
                        <w:r w:rsidR="00C961A8" w:rsidDel="00B61055">
                          <w:rPr>
                            <w:sz w:val="20"/>
                            <w:szCs w:val="20"/>
                          </w:rPr>
                          <w:delText>A partir d</w:delText>
                        </w:r>
                        <w:r w:rsidR="009C091D" w:rsidDel="00B61055">
                          <w:rPr>
                            <w:sz w:val="20"/>
                            <w:szCs w:val="20"/>
                          </w:rPr>
                          <w:delText>este</w:delText>
                        </w:r>
                        <w:r w:rsidR="00C961A8" w:rsidDel="00B61055">
                          <w:rPr>
                            <w:sz w:val="20"/>
                            <w:szCs w:val="20"/>
                          </w:rPr>
                          <w:delText xml:space="preserve"> gráfico</w:delText>
                        </w:r>
                        <w:r w:rsidR="000E46C4" w:rsidDel="00B61055">
                          <w:rPr>
                            <w:sz w:val="20"/>
                            <w:szCs w:val="20"/>
                          </w:rPr>
                          <w:delText xml:space="preserve"> temporal</w:delText>
                        </w:r>
                        <w:r w:rsidR="00C961A8" w:rsidDel="00B61055">
                          <w:rPr>
                            <w:sz w:val="20"/>
                            <w:szCs w:val="20"/>
                          </w:rPr>
                          <w:delText xml:space="preserve"> é facilmente percetível a </w:delText>
                        </w:r>
                        <w:r w:rsidR="00794985" w:rsidDel="00B61055">
                          <w:rPr>
                            <w:sz w:val="20"/>
                            <w:szCs w:val="20"/>
                          </w:rPr>
                          <w:delText xml:space="preserve">taxa de </w:delText>
                        </w:r>
                        <w:r w:rsidR="00C961A8" w:rsidDel="00B61055">
                          <w:rPr>
                            <w:sz w:val="20"/>
                            <w:szCs w:val="20"/>
                          </w:rPr>
                          <w:delText>variação</w:delText>
                        </w:r>
                        <w:r w:rsidR="0080119D" w:rsidDel="00B61055">
                          <w:rPr>
                            <w:sz w:val="20"/>
                            <w:szCs w:val="20"/>
                          </w:rPr>
                          <w:delText xml:space="preserve"> </w:delText>
                        </w:r>
                        <w:r w:rsidR="000E46C4" w:rsidDel="00B61055">
                          <w:rPr>
                            <w:sz w:val="20"/>
                            <w:szCs w:val="20"/>
                          </w:rPr>
                          <w:delText>da Esperança Média de Vida (EMV) de ambos os sexos ao longo dos anos, neste caso, desde 2002 a 20</w:delText>
                        </w:r>
                        <w:r w:rsidR="00E536C3" w:rsidDel="00B61055">
                          <w:rPr>
                            <w:sz w:val="20"/>
                            <w:szCs w:val="20"/>
                          </w:rPr>
                          <w:delText>1</w:delText>
                        </w:r>
                        <w:r w:rsidR="000E46C4" w:rsidDel="00B61055">
                          <w:rPr>
                            <w:sz w:val="20"/>
                            <w:szCs w:val="20"/>
                          </w:rPr>
                          <w:delText>9 no Reino Unido</w:delText>
                        </w:r>
                        <w:r w:rsidR="00235BD2" w:rsidDel="00B61055">
                          <w:rPr>
                            <w:sz w:val="20"/>
                            <w:szCs w:val="20"/>
                          </w:rPr>
                          <w:delText xml:space="preserve"> (UK)</w:delText>
                        </w:r>
                        <w:r w:rsidR="000E46C4" w:rsidDel="00B61055">
                          <w:rPr>
                            <w:sz w:val="20"/>
                            <w:szCs w:val="20"/>
                          </w:rPr>
                          <w:delText>, Espanha</w:delText>
                        </w:r>
                        <w:r w:rsidR="00235BD2" w:rsidDel="00B61055">
                          <w:rPr>
                            <w:sz w:val="20"/>
                            <w:szCs w:val="20"/>
                          </w:rPr>
                          <w:delText xml:space="preserve"> (ES)</w:delText>
                        </w:r>
                        <w:r w:rsidR="000E46C4" w:rsidDel="00B61055">
                          <w:rPr>
                            <w:sz w:val="20"/>
                            <w:szCs w:val="20"/>
                          </w:rPr>
                          <w:delText>, Finlândia</w:delText>
                        </w:r>
                        <w:r w:rsidR="00235BD2" w:rsidDel="00B61055">
                          <w:rPr>
                            <w:sz w:val="20"/>
                            <w:szCs w:val="20"/>
                          </w:rPr>
                          <w:delText xml:space="preserve"> (FI)</w:delText>
                        </w:r>
                        <w:r w:rsidR="00824CAB" w:rsidDel="00B61055">
                          <w:rPr>
                            <w:sz w:val="20"/>
                            <w:szCs w:val="20"/>
                          </w:rPr>
                          <w:delText>.</w:delText>
                        </w:r>
                        <w:r w:rsidR="000E46C4" w:rsidDel="00B61055">
                          <w:rPr>
                            <w:sz w:val="20"/>
                            <w:szCs w:val="20"/>
                          </w:rPr>
                          <w:delText xml:space="preserve"> </w:delText>
                        </w:r>
                      </w:del>
                    </w:p>
                    <w:p w14:paraId="77FC50E9" w14:textId="27BEF75E" w:rsidR="00101775" w:rsidRDefault="00101775" w:rsidP="00824CAB">
                      <w:pPr>
                        <w:rPr>
                          <w:ins w:id="899" w:author="Eduardo Diogo Francisco Nazário" w:date="2022-06-12T22:35:00Z"/>
                          <w:sz w:val="20"/>
                          <w:szCs w:val="20"/>
                        </w:rPr>
                      </w:pPr>
                    </w:p>
                    <w:p w14:paraId="64249016" w14:textId="77777777" w:rsidR="00101775" w:rsidRDefault="00101775" w:rsidP="00824CAB">
                      <w:pPr>
                        <w:rPr>
                          <w:ins w:id="900" w:author="Eduardo Diogo Francisco Nazário" w:date="2022-06-12T22:35:00Z"/>
                          <w:sz w:val="20"/>
                          <w:szCs w:val="20"/>
                        </w:rPr>
                      </w:pPr>
                    </w:p>
                    <w:p w14:paraId="32A2F4D4" w14:textId="7C39E0E0" w:rsidR="0080119D" w:rsidDel="00452908" w:rsidRDefault="0080119D" w:rsidP="00824CAB">
                      <w:pPr>
                        <w:rPr>
                          <w:del w:id="901" w:author="Eduardo Diogo Francisco Nazário" w:date="2022-06-12T22:03:00Z"/>
                          <w:sz w:val="20"/>
                          <w:szCs w:val="20"/>
                        </w:rPr>
                      </w:pPr>
                    </w:p>
                    <w:p w14:paraId="342CF52A" w14:textId="19910971" w:rsidR="00235BD2" w:rsidDel="00A677B0" w:rsidRDefault="00CC25BB" w:rsidP="00824CAB">
                      <w:pPr>
                        <w:rPr>
                          <w:del w:id="902" w:author="Eduardo Diogo Francisco Nazário" w:date="2022-06-11T13:46:00Z"/>
                          <w:sz w:val="20"/>
                          <w:szCs w:val="20"/>
                        </w:rPr>
                      </w:pPr>
                      <w:del w:id="903" w:author="Eduardo Diogo Francisco Nazário" w:date="2022-06-12T02:03:00Z">
                        <w:r w:rsidDel="00DC2B3D">
                          <w:rPr>
                            <w:sz w:val="20"/>
                            <w:szCs w:val="20"/>
                          </w:rPr>
                          <w:delText>P</w:delText>
                        </w:r>
                      </w:del>
                      <w:del w:id="904" w:author="Eduardo Diogo Francisco Nazário" w:date="2022-06-12T22:03:00Z">
                        <w:r w:rsidDel="00452908">
                          <w:rPr>
                            <w:sz w:val="20"/>
                            <w:szCs w:val="20"/>
                          </w:rPr>
                          <w:delText xml:space="preserve">odemos facilmente verificar </w:delText>
                        </w:r>
                      </w:del>
                      <w:del w:id="905" w:author="Eduardo Diogo Francisco Nazário" w:date="2022-06-12T03:25:00Z">
                        <w:r w:rsidDel="001C78F1">
                          <w:rPr>
                            <w:sz w:val="20"/>
                            <w:szCs w:val="20"/>
                          </w:rPr>
                          <w:delText xml:space="preserve">que </w:delText>
                        </w:r>
                      </w:del>
                      <w:del w:id="906" w:author="Eduardo Diogo Francisco Nazário" w:date="2022-06-12T02:05:00Z">
                        <w:r w:rsidDel="00A677B0">
                          <w:rPr>
                            <w:sz w:val="20"/>
                            <w:szCs w:val="20"/>
                          </w:rPr>
                          <w:delText xml:space="preserve">existe uma grande diferença na EMV entre os elementos do sexo masculino e feminino, </w:delText>
                        </w:r>
                      </w:del>
                      <w:del w:id="907" w:author="Eduardo Diogo Francisco Nazário" w:date="2022-06-11T13:33:00Z">
                        <w:r w:rsidDel="00D43D06">
                          <w:rPr>
                            <w:sz w:val="20"/>
                            <w:szCs w:val="20"/>
                          </w:rPr>
                          <w:delText xml:space="preserve">tendo o sexo feminino </w:delText>
                        </w:r>
                      </w:del>
                      <w:del w:id="908" w:author="Eduardo Diogo Francisco Nazário" w:date="2022-06-12T02:05:00Z">
                        <w:r w:rsidDel="00A677B0">
                          <w:rPr>
                            <w:sz w:val="20"/>
                            <w:szCs w:val="20"/>
                          </w:rPr>
                          <w:delText xml:space="preserve">valores mais elevados. </w:delText>
                        </w:r>
                      </w:del>
                      <w:del w:id="909" w:author="Eduardo Diogo Francisco Nazário" w:date="2022-06-11T13:34:00Z">
                        <w:r w:rsidDel="00D43D06">
                          <w:rPr>
                            <w:sz w:val="20"/>
                            <w:szCs w:val="20"/>
                          </w:rPr>
                          <w:delText>Verificamos</w:delText>
                        </w:r>
                      </w:del>
                      <w:del w:id="910" w:author="Eduardo Diogo Francisco Nazário" w:date="2022-06-12T02:05:00Z">
                        <w:r w:rsidDel="00A677B0">
                          <w:rPr>
                            <w:sz w:val="20"/>
                            <w:szCs w:val="20"/>
                          </w:rPr>
                          <w:delText xml:space="preserve"> que E</w:delText>
                        </w:r>
                      </w:del>
                      <w:del w:id="911" w:author="Eduardo Diogo Francisco Nazário" w:date="2022-06-11T13:34:00Z">
                        <w:r w:rsidDel="00D43D06">
                          <w:rPr>
                            <w:sz w:val="20"/>
                            <w:szCs w:val="20"/>
                          </w:rPr>
                          <w:delText>S</w:delText>
                        </w:r>
                      </w:del>
                      <w:del w:id="912" w:author="Eduardo Diogo Francisco Nazário" w:date="2022-06-12T02:05:00Z">
                        <w:r w:rsidDel="00A677B0">
                          <w:rPr>
                            <w:sz w:val="20"/>
                            <w:szCs w:val="20"/>
                          </w:rPr>
                          <w:delText xml:space="preserve"> tem a maior EMV e também</w:delText>
                        </w:r>
                        <w:r w:rsidR="00794985" w:rsidDel="00A677B0">
                          <w:rPr>
                            <w:sz w:val="20"/>
                            <w:szCs w:val="20"/>
                          </w:rPr>
                          <w:delText xml:space="preserve"> que desde 2002 até 2019 a EMV aumentou, </w:delText>
                        </w:r>
                      </w:del>
                      <w:del w:id="913" w:author="Eduardo Diogo Francisco Nazário" w:date="2022-06-11T13:46:00Z">
                        <w:r w:rsidR="00794985" w:rsidDel="00F4284A">
                          <w:rPr>
                            <w:sz w:val="20"/>
                            <w:szCs w:val="20"/>
                          </w:rPr>
                          <w:delText xml:space="preserve">havendo </w:delText>
                        </w:r>
                      </w:del>
                      <w:del w:id="914" w:author="Eduardo Diogo Francisco Nazário" w:date="2022-06-12T02:05:00Z">
                        <w:r w:rsidR="00794985" w:rsidDel="00A677B0">
                          <w:rPr>
                            <w:sz w:val="20"/>
                            <w:szCs w:val="20"/>
                          </w:rPr>
                          <w:delText xml:space="preserve">alguns anos em que </w:delText>
                        </w:r>
                      </w:del>
                      <w:del w:id="915" w:author="Eduardo Diogo Francisco Nazário" w:date="2022-06-11T13:46:00Z">
                        <w:r w:rsidR="00794985" w:rsidDel="008F6BD1">
                          <w:rPr>
                            <w:sz w:val="20"/>
                            <w:szCs w:val="20"/>
                          </w:rPr>
                          <w:delText xml:space="preserve">decresceu </w:delText>
                        </w:r>
                      </w:del>
                      <w:del w:id="916" w:author="Eduardo Diogo Francisco Nazário" w:date="2022-06-12T02:05:00Z">
                        <w:r w:rsidR="00794985" w:rsidDel="00A677B0">
                          <w:rPr>
                            <w:sz w:val="20"/>
                            <w:szCs w:val="20"/>
                          </w:rPr>
                          <w:delText>face aos anos anteriores.</w:delText>
                        </w:r>
                      </w:del>
                    </w:p>
                    <w:p w14:paraId="6F3BFACE" w14:textId="46BB49CB" w:rsidR="00235BD2" w:rsidDel="00A677B0" w:rsidRDefault="00235BD2" w:rsidP="00824CAB">
                      <w:pPr>
                        <w:rPr>
                          <w:del w:id="917" w:author="Eduardo Diogo Francisco Nazário" w:date="2022-06-12T02:05:00Z"/>
                          <w:sz w:val="20"/>
                          <w:szCs w:val="20"/>
                        </w:rPr>
                      </w:pPr>
                    </w:p>
                    <w:p w14:paraId="1EF5B313" w14:textId="0A611CA8" w:rsidR="00235BD2" w:rsidRPr="00235BD2" w:rsidRDefault="00235BD2" w:rsidP="00824CAB">
                      <w:pPr>
                        <w:rPr>
                          <w:sz w:val="20"/>
                          <w:szCs w:val="20"/>
                        </w:rPr>
                      </w:pPr>
                      <w:del w:id="918" w:author="Eduardo Diogo Francisco Nazário" w:date="2022-06-12T02:12:00Z">
                        <w:r w:rsidRPr="00235BD2" w:rsidDel="00155852">
                          <w:rPr>
                            <w:b/>
                            <w:bCs/>
                            <w:sz w:val="20"/>
                            <w:szCs w:val="20"/>
                            <w:u w:val="single"/>
                          </w:rPr>
                          <w:delText>Nota</w:delText>
                        </w:r>
                        <w:r w:rsidDel="00155852">
                          <w:rPr>
                            <w:b/>
                            <w:bCs/>
                            <w:sz w:val="20"/>
                            <w:szCs w:val="20"/>
                            <w:u w:val="single"/>
                          </w:rPr>
                          <w:delText>:</w:delText>
                        </w:r>
                        <w:r w:rsidRPr="00DE2B1E" w:rsidDel="00155852">
                          <w:rPr>
                            <w:b/>
                            <w:bCs/>
                            <w:sz w:val="20"/>
                            <w:szCs w:val="20"/>
                          </w:rPr>
                          <w:delText xml:space="preserve"> </w:delText>
                        </w:r>
                        <w:r w:rsidDel="00155852">
                          <w:rPr>
                            <w:sz w:val="20"/>
                            <w:szCs w:val="20"/>
                          </w:rPr>
                          <w:delText>Não existem dados para 2019 no Reino Unido (UK)</w:delText>
                        </w:r>
                        <w:r w:rsidR="00794985" w:rsidDel="00155852">
                          <w:rPr>
                            <w:sz w:val="20"/>
                            <w:szCs w:val="20"/>
                          </w:rPr>
                          <w:delText>.</w:delText>
                        </w:r>
                      </w:del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FC1D2B" w14:textId="77777777" w:rsidR="00B61055" w:rsidDel="00B61055" w:rsidRDefault="00B61055" w:rsidP="00B61055">
      <w:pPr>
        <w:rPr>
          <w:del w:id="919" w:author="Eduardo Diogo Francisco Nazário" w:date="2022-06-12T01:53:00Z"/>
          <w:b/>
          <w:bCs/>
          <w:sz w:val="28"/>
          <w:szCs w:val="28"/>
          <w:u w:val="single"/>
        </w:rPr>
        <w:pPrChange w:id="920" w:author="Eduardo Diogo Francisco Nazário" w:date="2022-06-12T01:51:00Z">
          <w:pPr>
            <w:jc w:val="center"/>
          </w:pPr>
        </w:pPrChange>
      </w:pPr>
    </w:p>
    <w:p w14:paraId="0A74D527" w14:textId="2DE8449B" w:rsidR="004D6F15" w:rsidDel="00877E78" w:rsidRDefault="004D6F15">
      <w:pPr>
        <w:rPr>
          <w:del w:id="921" w:author="Eduardo Diogo Francisco Nazário" w:date="2022-06-12T03:15:00Z"/>
          <w:b/>
          <w:bCs/>
          <w:sz w:val="28"/>
          <w:szCs w:val="28"/>
          <w:u w:val="single"/>
        </w:rPr>
      </w:pPr>
    </w:p>
    <w:p w14:paraId="12AE710F" w14:textId="045BF067" w:rsidR="004D6F15" w:rsidDel="00B61055" w:rsidRDefault="004D6F15">
      <w:pPr>
        <w:rPr>
          <w:del w:id="922" w:author="Eduardo Diogo Francisco Nazário" w:date="2022-06-12T01:53:00Z"/>
          <w:b/>
          <w:bCs/>
          <w:sz w:val="28"/>
          <w:szCs w:val="28"/>
          <w:u w:val="single"/>
        </w:rPr>
      </w:pPr>
    </w:p>
    <w:p w14:paraId="69F3E405" w14:textId="3A0B9AE6" w:rsidR="004D6F15" w:rsidDel="00B61055" w:rsidRDefault="004D6F15">
      <w:pPr>
        <w:rPr>
          <w:del w:id="923" w:author="Eduardo Diogo Francisco Nazário" w:date="2022-06-12T01:53:00Z"/>
          <w:b/>
          <w:bCs/>
          <w:sz w:val="28"/>
          <w:szCs w:val="28"/>
          <w:u w:val="single"/>
        </w:rPr>
      </w:pPr>
    </w:p>
    <w:p w14:paraId="53E9A6C6" w14:textId="7D8CC525" w:rsidR="00B61055" w:rsidDel="00B61055" w:rsidRDefault="00B61055">
      <w:pPr>
        <w:rPr>
          <w:del w:id="924" w:author="Eduardo Diogo Francisco Nazário" w:date="2022-06-12T01:52:00Z"/>
          <w:b/>
          <w:bCs/>
          <w:sz w:val="28"/>
          <w:szCs w:val="28"/>
          <w:u w:val="single"/>
        </w:rPr>
      </w:pPr>
    </w:p>
    <w:p w14:paraId="57C7328E" w14:textId="5278F510" w:rsidR="004D6F15" w:rsidDel="00B61055" w:rsidRDefault="004D6F15">
      <w:pPr>
        <w:rPr>
          <w:del w:id="925" w:author="Eduardo Diogo Francisco Nazário" w:date="2022-06-12T01:52:00Z"/>
          <w:b/>
          <w:bCs/>
          <w:sz w:val="28"/>
          <w:szCs w:val="28"/>
          <w:u w:val="single"/>
        </w:rPr>
      </w:pPr>
    </w:p>
    <w:p w14:paraId="505A8A89" w14:textId="49E5E200" w:rsidR="004D6F15" w:rsidDel="00B61055" w:rsidRDefault="004D6F15">
      <w:pPr>
        <w:rPr>
          <w:del w:id="926" w:author="Eduardo Diogo Francisco Nazário" w:date="2022-06-12T01:52:00Z"/>
          <w:b/>
          <w:bCs/>
          <w:sz w:val="28"/>
          <w:szCs w:val="28"/>
          <w:u w:val="single"/>
        </w:rPr>
      </w:pPr>
    </w:p>
    <w:p w14:paraId="256FDEB8" w14:textId="30713279" w:rsidR="004D6F15" w:rsidRDefault="00C961A8">
      <w:pPr>
        <w:rPr>
          <w:ins w:id="927" w:author="Eduardo Diogo Francisco Nazário" w:date="2022-06-12T22:32:00Z"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Comentário</w:t>
      </w:r>
      <w:del w:id="928" w:author="Eduardo Diogo Francisco Nazário" w:date="2022-06-12T22:32:00Z">
        <w:r w:rsidR="009C091D" w:rsidDel="00101775">
          <w:rPr>
            <w:b/>
            <w:bCs/>
            <w:sz w:val="28"/>
            <w:szCs w:val="28"/>
            <w:u w:val="single"/>
          </w:rPr>
          <w:delText>:</w:delText>
        </w:r>
      </w:del>
    </w:p>
    <w:p w14:paraId="58C16D9A" w14:textId="3BF21F7B" w:rsidR="00101775" w:rsidRPr="00101775" w:rsidRDefault="00B6101B" w:rsidP="00101775">
      <w:pPr>
        <w:rPr>
          <w:ins w:id="929" w:author="Eduardo Diogo Francisco Nazário" w:date="2022-06-12T22:31:00Z"/>
          <w:sz w:val="28"/>
          <w:szCs w:val="28"/>
          <w:rPrChange w:id="930" w:author="Eduardo Diogo Francisco Nazário" w:date="2022-06-12T22:31:00Z">
            <w:rPr>
              <w:ins w:id="931" w:author="Eduardo Diogo Francisco Nazário" w:date="2022-06-12T22:31:00Z"/>
              <w:b/>
              <w:bCs/>
              <w:sz w:val="28"/>
              <w:szCs w:val="28"/>
              <w:u w:val="single"/>
            </w:rPr>
          </w:rPrChange>
        </w:rPr>
      </w:pPr>
      <w:ins w:id="932" w:author="Eduardo Diogo Francisco Nazário" w:date="2022-06-12T22:34:00Z">
        <w:r>
          <w:rPr>
            <w:noProof/>
            <w:sz w:val="28"/>
            <w:szCs w:val="28"/>
          </w:rPr>
          <w:drawing>
            <wp:anchor distT="0" distB="0" distL="114300" distR="114300" simplePos="0" relativeHeight="251667456" behindDoc="0" locked="0" layoutInCell="1" allowOverlap="1" wp14:anchorId="78D21F47" wp14:editId="4BF3ACE5">
              <wp:simplePos x="0" y="0"/>
              <wp:positionH relativeFrom="column">
                <wp:posOffset>-7620</wp:posOffset>
              </wp:positionH>
              <wp:positionV relativeFrom="paragraph">
                <wp:posOffset>1159510</wp:posOffset>
              </wp:positionV>
              <wp:extent cx="4869815" cy="1348740"/>
              <wp:effectExtent l="0" t="0" r="0" b="0"/>
              <wp:wrapSquare wrapText="bothSides"/>
              <wp:docPr id="14" name="Picture 14" descr="Chart, histogram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Picture 14" descr="Chart, histogram&#10;&#10;Description automatically generated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69815" cy="1348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1D4D583A" w14:textId="42CFE0DC" w:rsidR="00101775" w:rsidRPr="00101775" w:rsidRDefault="00101775" w:rsidP="00101775">
      <w:pPr>
        <w:tabs>
          <w:tab w:val="left" w:pos="3090"/>
        </w:tabs>
        <w:rPr>
          <w:ins w:id="933" w:author="Eduardo Diogo Francisco Nazário" w:date="2022-06-12T22:31:00Z"/>
          <w:sz w:val="28"/>
          <w:szCs w:val="28"/>
          <w:rPrChange w:id="934" w:author="Eduardo Diogo Francisco Nazário" w:date="2022-06-12T22:31:00Z">
            <w:rPr>
              <w:ins w:id="935" w:author="Eduardo Diogo Francisco Nazário" w:date="2022-06-12T22:31:00Z"/>
              <w:b/>
              <w:bCs/>
              <w:sz w:val="28"/>
              <w:szCs w:val="28"/>
              <w:u w:val="single"/>
            </w:rPr>
          </w:rPrChange>
        </w:rPr>
        <w:pPrChange w:id="936" w:author="Eduardo Diogo Francisco Nazário" w:date="2022-06-12T22:31:00Z">
          <w:pPr/>
        </w:pPrChange>
      </w:pPr>
      <w:ins w:id="937" w:author="Eduardo Diogo Francisco Nazário" w:date="2022-06-12T22:31:00Z">
        <w:r>
          <w:rPr>
            <w:sz w:val="28"/>
            <w:szCs w:val="28"/>
          </w:rPr>
          <w:tab/>
        </w:r>
      </w:ins>
    </w:p>
    <w:p w14:paraId="65FD8FAA" w14:textId="063A8D10" w:rsidR="00101775" w:rsidRPr="00101775" w:rsidRDefault="00101775" w:rsidP="00101775">
      <w:pPr>
        <w:rPr>
          <w:ins w:id="938" w:author="Eduardo Diogo Francisco Nazário" w:date="2022-06-12T22:31:00Z"/>
          <w:sz w:val="28"/>
          <w:szCs w:val="28"/>
          <w:rPrChange w:id="939" w:author="Eduardo Diogo Francisco Nazário" w:date="2022-06-12T22:31:00Z">
            <w:rPr>
              <w:ins w:id="940" w:author="Eduardo Diogo Francisco Nazário" w:date="2022-06-12T22:31:00Z"/>
              <w:b/>
              <w:bCs/>
              <w:sz w:val="28"/>
              <w:szCs w:val="28"/>
              <w:u w:val="single"/>
            </w:rPr>
          </w:rPrChange>
        </w:rPr>
      </w:pPr>
    </w:p>
    <w:p w14:paraId="20496A69" w14:textId="6C180A35" w:rsidR="00101775" w:rsidRPr="00101775" w:rsidRDefault="00101775" w:rsidP="00101775">
      <w:pPr>
        <w:rPr>
          <w:ins w:id="941" w:author="Eduardo Diogo Francisco Nazário" w:date="2022-06-12T22:31:00Z"/>
          <w:sz w:val="28"/>
          <w:szCs w:val="28"/>
          <w:rPrChange w:id="942" w:author="Eduardo Diogo Francisco Nazário" w:date="2022-06-12T22:31:00Z">
            <w:rPr>
              <w:ins w:id="943" w:author="Eduardo Diogo Francisco Nazário" w:date="2022-06-12T22:31:00Z"/>
              <w:b/>
              <w:bCs/>
              <w:sz w:val="28"/>
              <w:szCs w:val="28"/>
              <w:u w:val="single"/>
            </w:rPr>
          </w:rPrChange>
        </w:rPr>
      </w:pPr>
    </w:p>
    <w:p w14:paraId="5371090C" w14:textId="7715FFFF" w:rsidR="00101775" w:rsidRPr="00101775" w:rsidRDefault="00101775" w:rsidP="00101775">
      <w:pPr>
        <w:rPr>
          <w:ins w:id="944" w:author="Eduardo Diogo Francisco Nazário" w:date="2022-06-12T22:31:00Z"/>
          <w:sz w:val="28"/>
          <w:szCs w:val="28"/>
          <w:rPrChange w:id="945" w:author="Eduardo Diogo Francisco Nazário" w:date="2022-06-12T22:31:00Z">
            <w:rPr>
              <w:ins w:id="946" w:author="Eduardo Diogo Francisco Nazário" w:date="2022-06-12T22:31:00Z"/>
              <w:b/>
              <w:bCs/>
              <w:sz w:val="28"/>
              <w:szCs w:val="28"/>
              <w:u w:val="single"/>
            </w:rPr>
          </w:rPrChange>
        </w:rPr>
      </w:pPr>
    </w:p>
    <w:p w14:paraId="0D6B4ED9" w14:textId="77777777" w:rsidR="00101775" w:rsidRPr="00101775" w:rsidRDefault="00101775" w:rsidP="00101775">
      <w:pPr>
        <w:rPr>
          <w:sz w:val="28"/>
          <w:szCs w:val="28"/>
          <w:rPrChange w:id="947" w:author="Eduardo Diogo Francisco Nazário" w:date="2022-06-12T22:31:00Z">
            <w:rPr>
              <w:b/>
              <w:bCs/>
              <w:sz w:val="28"/>
              <w:szCs w:val="28"/>
              <w:u w:val="single"/>
            </w:rPr>
          </w:rPrChange>
        </w:rPr>
      </w:pPr>
    </w:p>
    <w:sectPr w:rsidR="00101775" w:rsidRPr="00101775" w:rsidSect="00700004">
      <w:headerReference w:type="default" r:id="rId11"/>
      <w:pgSz w:w="11906" w:h="16838"/>
      <w:pgMar w:top="720" w:right="720" w:bottom="720" w:left="72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BA75B" w14:textId="77777777" w:rsidR="00712BFC" w:rsidRDefault="00712BFC" w:rsidP="007D54D9">
      <w:r>
        <w:separator/>
      </w:r>
    </w:p>
  </w:endnote>
  <w:endnote w:type="continuationSeparator" w:id="0">
    <w:p w14:paraId="139245AC" w14:textId="77777777" w:rsidR="00712BFC" w:rsidRDefault="00712BFC" w:rsidP="007D5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12815" w14:textId="77777777" w:rsidR="00712BFC" w:rsidRDefault="00712BFC" w:rsidP="007D54D9">
      <w:r>
        <w:separator/>
      </w:r>
    </w:p>
  </w:footnote>
  <w:footnote w:type="continuationSeparator" w:id="0">
    <w:p w14:paraId="19187CFF" w14:textId="77777777" w:rsidR="00712BFC" w:rsidRDefault="00712BFC" w:rsidP="007D54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71922" w14:textId="43A60473" w:rsidR="007D54D9" w:rsidRPr="00700004" w:rsidRDefault="007D54D9" w:rsidP="00700004">
    <w:pPr>
      <w:pStyle w:val="Header"/>
      <w:rPr>
        <w:b/>
        <w:bCs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66E4D04D" wp14:editId="0FEEB74E">
          <wp:simplePos x="0" y="0"/>
          <wp:positionH relativeFrom="column">
            <wp:posOffset>4445</wp:posOffset>
          </wp:positionH>
          <wp:positionV relativeFrom="paragraph">
            <wp:posOffset>2540</wp:posOffset>
          </wp:positionV>
          <wp:extent cx="1358265" cy="525145"/>
          <wp:effectExtent l="0" t="0" r="0" b="8255"/>
          <wp:wrapTight wrapText="bothSides">
            <wp:wrapPolygon edited="0">
              <wp:start x="0" y="0"/>
              <wp:lineTo x="0" y="15671"/>
              <wp:lineTo x="2121" y="21156"/>
              <wp:lineTo x="4544" y="21156"/>
              <wp:lineTo x="13027" y="21156"/>
              <wp:lineTo x="20600" y="17238"/>
              <wp:lineTo x="19994" y="12537"/>
              <wp:lineTo x="21206" y="8619"/>
              <wp:lineTo x="21206" y="784"/>
              <wp:lineTo x="12118" y="0"/>
              <wp:lineTo x="0" y="0"/>
            </wp:wrapPolygon>
          </wp:wrapTight>
          <wp:docPr id="5" name="Imagem 5" descr="Instituto Superior Técnico – Logos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nstituto Superior Técnico – Logos 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8265" cy="525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700004">
      <w:rPr>
        <w:b/>
        <w:bCs/>
      </w:rPr>
      <w:t xml:space="preserve">   Unidade Curricular: </w:t>
    </w:r>
    <w:r w:rsidR="00700004">
      <w:t xml:space="preserve">Probabilidade e Estatística      </w:t>
    </w:r>
    <w:r w:rsidR="0029423D">
      <w:rPr>
        <w:b/>
        <w:bCs/>
      </w:rPr>
      <w:t>Eduardo</w:t>
    </w:r>
    <w:r w:rsidR="00700004" w:rsidRPr="00700004">
      <w:rPr>
        <w:b/>
        <w:bCs/>
      </w:rPr>
      <w:t xml:space="preserve"> </w:t>
    </w:r>
    <w:r w:rsidR="0029423D">
      <w:rPr>
        <w:b/>
        <w:bCs/>
      </w:rPr>
      <w:t>Nazário</w:t>
    </w:r>
    <w:r w:rsidR="00700004">
      <w:rPr>
        <w:b/>
        <w:bCs/>
      </w:rPr>
      <w:t xml:space="preserve"> </w:t>
    </w:r>
    <w:r w:rsidR="00846867">
      <w:rPr>
        <w:b/>
        <w:bCs/>
      </w:rPr>
      <w:t>–</w:t>
    </w:r>
    <w:r w:rsidR="00700004">
      <w:rPr>
        <w:b/>
        <w:bCs/>
      </w:rPr>
      <w:t xml:space="preserve"> </w:t>
    </w:r>
    <w:r w:rsidR="0029423D">
      <w:rPr>
        <w:b/>
        <w:bCs/>
      </w:rPr>
      <w:t>ist1102415</w:t>
    </w:r>
    <w:r w:rsidR="00D25748">
      <w:rPr>
        <w:b/>
        <w:bCs/>
      </w:rPr>
      <w:t xml:space="preserve"> </w:t>
    </w:r>
    <w:r w:rsidR="00846867">
      <w:rPr>
        <w:b/>
        <w:bCs/>
      </w:rPr>
      <w:t>(LEIC-A)</w:t>
    </w:r>
    <w:r w:rsidR="00700004">
      <w:t xml:space="preserve">                                                              </w:t>
    </w:r>
  </w:p>
  <w:p w14:paraId="05E04955" w14:textId="63CB6251" w:rsidR="007D54D9" w:rsidRPr="00700004" w:rsidRDefault="00E66D08">
    <w:pPr>
      <w:pStyle w:val="Header"/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EEEB72" wp14:editId="6ED5A64E">
              <wp:simplePos x="0" y="0"/>
              <wp:positionH relativeFrom="margin">
                <wp:posOffset>-2540</wp:posOffset>
              </wp:positionH>
              <wp:positionV relativeFrom="paragraph">
                <wp:posOffset>454188</wp:posOffset>
              </wp:positionV>
              <wp:extent cx="6612349" cy="9054"/>
              <wp:effectExtent l="0" t="0" r="36195" b="29210"/>
              <wp:wrapNone/>
              <wp:docPr id="4" name="Conexão ret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2349" cy="905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0F23AE" id="Conexão reta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pt,35.75pt" to="520.4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" strokecolor="black [3200]" strokeweight=".5pt">
              <v:stroke joinstyle="miter"/>
              <w10:wrap anchorx="margin"/>
            </v:line>
          </w:pict>
        </mc:Fallback>
      </mc:AlternateContent>
    </w:r>
    <w:r w:rsidR="00700004">
      <w:rPr>
        <w:b/>
        <w:bCs/>
      </w:rPr>
      <w:t xml:space="preserve">   Projeto Computacional: </w:t>
    </w:r>
    <w:r w:rsidR="00700004">
      <w:t xml:space="preserve">Exercício </w:t>
    </w:r>
    <w:ins w:id="948" w:author="Eduardo Diogo Francisco Nazário" w:date="2022-06-12T21:56:00Z">
      <w:r w:rsidR="00115E2E">
        <w:t>6</w:t>
      </w:r>
    </w:ins>
    <w:del w:id="949" w:author="Eduardo Diogo Francisco Nazário" w:date="2022-06-11T23:19:00Z">
      <w:r w:rsidR="00914F07" w:rsidDel="00DE241C">
        <w:delText>1</w:delText>
      </w:r>
    </w:del>
    <w:r w:rsidR="00700004">
      <w:tab/>
    </w:r>
    <w:r w:rsidR="00846867">
      <w:t xml:space="preserve">   </w:t>
    </w:r>
    <w:r w:rsidR="00700004">
      <w:t xml:space="preserve">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A65B2"/>
    <w:multiLevelType w:val="hybridMultilevel"/>
    <w:tmpl w:val="70201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74775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duardo Diogo Francisco Nazário">
    <w15:presenceInfo w15:providerId="AD" w15:userId="S::ist1102415@tecnico.ulisboa.pt::6453bc01-b22f-4525-a992-072312f803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C8"/>
    <w:rsid w:val="0000417B"/>
    <w:rsid w:val="00035700"/>
    <w:rsid w:val="0007153F"/>
    <w:rsid w:val="000E46C4"/>
    <w:rsid w:val="00101775"/>
    <w:rsid w:val="001032CF"/>
    <w:rsid w:val="0010419F"/>
    <w:rsid w:val="00115E2E"/>
    <w:rsid w:val="00132E14"/>
    <w:rsid w:val="00145030"/>
    <w:rsid w:val="00155852"/>
    <w:rsid w:val="00167642"/>
    <w:rsid w:val="0019707E"/>
    <w:rsid w:val="001B2F25"/>
    <w:rsid w:val="001C78F1"/>
    <w:rsid w:val="001E3CC8"/>
    <w:rsid w:val="001E64F5"/>
    <w:rsid w:val="00235BD2"/>
    <w:rsid w:val="0029423D"/>
    <w:rsid w:val="00317FEE"/>
    <w:rsid w:val="00372D84"/>
    <w:rsid w:val="003C05DF"/>
    <w:rsid w:val="003F53B5"/>
    <w:rsid w:val="00405013"/>
    <w:rsid w:val="004123A7"/>
    <w:rsid w:val="0043343B"/>
    <w:rsid w:val="004379AB"/>
    <w:rsid w:val="00452908"/>
    <w:rsid w:val="00471D86"/>
    <w:rsid w:val="004D6F15"/>
    <w:rsid w:val="00503D0C"/>
    <w:rsid w:val="00550E92"/>
    <w:rsid w:val="00566AE8"/>
    <w:rsid w:val="00572631"/>
    <w:rsid w:val="00573BFD"/>
    <w:rsid w:val="0057629C"/>
    <w:rsid w:val="00626384"/>
    <w:rsid w:val="00637B92"/>
    <w:rsid w:val="006C0C78"/>
    <w:rsid w:val="006D0C7A"/>
    <w:rsid w:val="006E60E1"/>
    <w:rsid w:val="00700004"/>
    <w:rsid w:val="00701E62"/>
    <w:rsid w:val="00712BFC"/>
    <w:rsid w:val="007717C7"/>
    <w:rsid w:val="00794579"/>
    <w:rsid w:val="00794985"/>
    <w:rsid w:val="007C399B"/>
    <w:rsid w:val="007D54D9"/>
    <w:rsid w:val="008001FA"/>
    <w:rsid w:val="0080119D"/>
    <w:rsid w:val="008042AE"/>
    <w:rsid w:val="00824CAB"/>
    <w:rsid w:val="00846867"/>
    <w:rsid w:val="008571A2"/>
    <w:rsid w:val="00877E78"/>
    <w:rsid w:val="00892016"/>
    <w:rsid w:val="008C228D"/>
    <w:rsid w:val="008F2B13"/>
    <w:rsid w:val="008F5712"/>
    <w:rsid w:val="008F6BD1"/>
    <w:rsid w:val="00914F07"/>
    <w:rsid w:val="009444C8"/>
    <w:rsid w:val="00960B61"/>
    <w:rsid w:val="009C091D"/>
    <w:rsid w:val="00A17D1C"/>
    <w:rsid w:val="00A629FE"/>
    <w:rsid w:val="00A677B0"/>
    <w:rsid w:val="00AC05CC"/>
    <w:rsid w:val="00B138BF"/>
    <w:rsid w:val="00B23011"/>
    <w:rsid w:val="00B2751F"/>
    <w:rsid w:val="00B6101B"/>
    <w:rsid w:val="00B61055"/>
    <w:rsid w:val="00B6752A"/>
    <w:rsid w:val="00B743BA"/>
    <w:rsid w:val="00B814D2"/>
    <w:rsid w:val="00BB4883"/>
    <w:rsid w:val="00BC2556"/>
    <w:rsid w:val="00BC4BF6"/>
    <w:rsid w:val="00C00EB2"/>
    <w:rsid w:val="00C576FA"/>
    <w:rsid w:val="00C62A30"/>
    <w:rsid w:val="00C636D8"/>
    <w:rsid w:val="00C802F1"/>
    <w:rsid w:val="00C961A8"/>
    <w:rsid w:val="00CC25BB"/>
    <w:rsid w:val="00CF1777"/>
    <w:rsid w:val="00D14FFF"/>
    <w:rsid w:val="00D20616"/>
    <w:rsid w:val="00D20B8B"/>
    <w:rsid w:val="00D25748"/>
    <w:rsid w:val="00D33F9D"/>
    <w:rsid w:val="00D43D06"/>
    <w:rsid w:val="00D56ACC"/>
    <w:rsid w:val="00D73D43"/>
    <w:rsid w:val="00DC2B3D"/>
    <w:rsid w:val="00DE241C"/>
    <w:rsid w:val="00DE2B1E"/>
    <w:rsid w:val="00DE3852"/>
    <w:rsid w:val="00E16999"/>
    <w:rsid w:val="00E536C3"/>
    <w:rsid w:val="00E66D08"/>
    <w:rsid w:val="00E67D17"/>
    <w:rsid w:val="00EB6B15"/>
    <w:rsid w:val="00ED19A2"/>
    <w:rsid w:val="00EE0E77"/>
    <w:rsid w:val="00EE265F"/>
    <w:rsid w:val="00F4284A"/>
    <w:rsid w:val="00F4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EC62B99"/>
  <w15:chartTrackingRefBased/>
  <w15:docId w15:val="{0288A913-2E88-4629-91FA-B244342D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4D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4D9"/>
  </w:style>
  <w:style w:type="paragraph" w:styleId="Footer">
    <w:name w:val="footer"/>
    <w:basedOn w:val="Normal"/>
    <w:link w:val="FooterChar"/>
    <w:uiPriority w:val="99"/>
    <w:unhideWhenUsed/>
    <w:rsid w:val="007D54D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4D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PT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C78"/>
    <w:rPr>
      <w:rFonts w:ascii="Courier New" w:eastAsia="Times New Roman" w:hAnsi="Courier New" w:cs="Courier New"/>
      <w:sz w:val="20"/>
      <w:szCs w:val="20"/>
      <w:lang w:val="en-PT" w:eastAsia="en-GB"/>
    </w:rPr>
  </w:style>
  <w:style w:type="character" w:styleId="HTMLCode">
    <w:name w:val="HTML Code"/>
    <w:basedOn w:val="DefaultParagraphFont"/>
    <w:uiPriority w:val="99"/>
    <w:semiHidden/>
    <w:unhideWhenUsed/>
    <w:rsid w:val="006C0C78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6C0C78"/>
  </w:style>
  <w:style w:type="character" w:customStyle="1" w:styleId="hljs-operator">
    <w:name w:val="hljs-operator"/>
    <w:basedOn w:val="DefaultParagraphFont"/>
    <w:rsid w:val="006C0C78"/>
  </w:style>
  <w:style w:type="character" w:customStyle="1" w:styleId="hljs-number">
    <w:name w:val="hljs-number"/>
    <w:basedOn w:val="DefaultParagraphFont"/>
    <w:rsid w:val="006C0C78"/>
  </w:style>
  <w:style w:type="character" w:customStyle="1" w:styleId="hljs-string">
    <w:name w:val="hljs-string"/>
    <w:basedOn w:val="DefaultParagraphFont"/>
    <w:rsid w:val="006C0C78"/>
  </w:style>
  <w:style w:type="paragraph" w:styleId="Revision">
    <w:name w:val="Revision"/>
    <w:hidden/>
    <w:uiPriority w:val="99"/>
    <w:semiHidden/>
    <w:rsid w:val="00E16999"/>
  </w:style>
  <w:style w:type="paragraph" w:styleId="ListParagraph">
    <w:name w:val="List Paragraph"/>
    <w:basedOn w:val="Normal"/>
    <w:uiPriority w:val="34"/>
    <w:qFormat/>
    <w:rsid w:val="00637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10E443-A418-C641-AA70-579034B0A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Pires</dc:creator>
  <cp:keywords/>
  <dc:description/>
  <cp:lastModifiedBy>Eduardo Diogo Francisco Nazário</cp:lastModifiedBy>
  <cp:revision>3</cp:revision>
  <cp:lastPrinted>2022-06-10T10:18:00Z</cp:lastPrinted>
  <dcterms:created xsi:type="dcterms:W3CDTF">2022-06-12T21:50:00Z</dcterms:created>
  <dcterms:modified xsi:type="dcterms:W3CDTF">2022-06-12T22:16:00Z</dcterms:modified>
</cp:coreProperties>
</file>