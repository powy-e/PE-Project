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42D40BE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374EAAEF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8CEF3DB">
                <wp:extent cx="6601239" cy="3710940"/>
                <wp:effectExtent l="0" t="0" r="15875" b="1016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371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507C0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0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library(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2" w:author="Eduardo Diogo Francisco Nazário" w:date="2022-06-11T14:3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"openxlsx"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5D272A96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3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4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library(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5" w:author="Eduardo Diogo Francisco Nazário" w:date="2022-06-11T14:3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"ggplot2"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4299B487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6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7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library(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8" w:author="Eduardo Diogo Francisco Nazário" w:date="2022-06-11T14:3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"dplyr"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1DAF786F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9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0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library(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1" w:author="Eduardo Diogo Francisco Nazário" w:date="2022-06-11T14:3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"reshape2"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6FAC088C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12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35D0D4FA" w14:textId="591BB58A" w:rsidR="00AD124D" w:rsidRPr="00AD124D" w:rsidRDefault="00AD124D" w:rsidP="00AD124D">
                            <w:pPr>
                              <w:ind w:left="100"/>
                              <w:rPr>
                                <w:ins w:id="13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rPrChange w:id="14" w:author="Eduardo Diogo Francisco Nazário" w:date="2022-06-11T14:32:00Z">
                                  <w:rPr>
                                    <w:ins w:id="15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6" w:author="Eduardo Diogo Francisco Nazário" w:date="2022-06-11T14:30:00Z">
                              <w:r w:rsidRPr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7" w:author="Eduardo Diogo Francisco Nazário" w:date="2022-06-11T14:32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Regiões</w:t>
                              </w:r>
                            </w:ins>
                          </w:p>
                          <w:p w14:paraId="278746E0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18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9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regioes &lt;- c(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20" w:author="Eduardo Diogo Francisco Nazário" w:date="2022-06-11T14:3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"Entrecampos"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, 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21" w:author="Eduardo Diogo Francisco Nazário" w:date="2022-06-11T14:30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"VNTelha-Maia"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0BB6C0DE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22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D11AEAE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23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4" w:author="Eduardo Diogo Francisco Nazário" w:date="2022-06-11T14:32:00Z">
                                  <w:rPr>
                                    <w:ins w:id="25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26" w:author="Eduardo Diogo Francisco Nazário" w:date="2022-06-11T14:29:00Z">
                              <w:r w:rsidRPr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27" w:author="Eduardo Diogo Francisco Nazário" w:date="2022-06-11T14:3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Ler e selecionar os dados</w:t>
                              </w:r>
                            </w:ins>
                          </w:p>
                          <w:p w14:paraId="2A674598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28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29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dados &lt;- read.xlsx(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30" w:author="Eduardo Diogo Francisco Nazário" w:date="2022-06-11T14:3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"./Ex03/QualidadeArO3.xlsx"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 %&gt;%  select(regioes) %&gt;% melt(measure = regioes)</w:t>
                              </w:r>
                            </w:ins>
                          </w:p>
                          <w:p w14:paraId="56E59FC6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31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32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colnames(dados) &lt;- c(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33" w:author="Eduardo Diogo Francisco Nazário" w:date="2022-06-11T14:3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"Região"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, </w:t>
                              </w:r>
                              <w:r w:rsidRPr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34" w:author="Eduardo Diogo Francisco Nazário" w:date="2022-06-11T14:31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"Valor"</w:t>
                              </w:r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</w:p>
                          <w:p w14:paraId="422F5AAD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35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DB68055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36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7" w:author="Eduardo Diogo Francisco Nazário" w:date="2022-06-11T14:32:00Z">
                                  <w:rPr>
                                    <w:ins w:id="38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39" w:author="Eduardo Diogo Francisco Nazário" w:date="2022-06-11T14:29:00Z">
                              <w:r w:rsidRPr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40" w:author="Eduardo Diogo Francisco Nazário" w:date="2022-06-11T14:3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Converter o tipo de dados para Numérico</w:t>
                              </w:r>
                            </w:ins>
                          </w:p>
                          <w:p w14:paraId="4D65FC6B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41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42" w:author="Eduardo Diogo Francisco Nazário" w:date="2022-06-11T14:29:00Z">
                              <w:r w:rsidRPr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dados$Valor &lt;- as.numeric(dados$Valor)</w:t>
                              </w:r>
                            </w:ins>
                          </w:p>
                          <w:p w14:paraId="5C916FE8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43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527F0BB8" w14:textId="77777777" w:rsidR="00AD124D" w:rsidRPr="00AD124D" w:rsidRDefault="00AD124D" w:rsidP="00AD124D">
                            <w:pPr>
                              <w:ind w:left="100"/>
                              <w:rPr>
                                <w:ins w:id="44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45" w:author="Eduardo Diogo Francisco Nazário" w:date="2022-06-11T14:32:00Z">
                                  <w:rPr>
                                    <w:ins w:id="46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47" w:author="Eduardo Diogo Francisco Nazário" w:date="2022-06-11T14:29:00Z">
                              <w:r w:rsidRPr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48" w:author="Eduardo Diogo Francisco Nazário" w:date="2022-06-11T14:3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#Gráfico</w:t>
                              </w:r>
                            </w:ins>
                          </w:p>
                          <w:p w14:paraId="6B0C9A94" w14:textId="77777777" w:rsidR="00373309" w:rsidRPr="00373309" w:rsidRDefault="00373309" w:rsidP="00373309">
                            <w:pPr>
                              <w:ind w:left="100"/>
                              <w:rPr>
                                <w:ins w:id="49" w:author="Eduardo Diogo Francisco Nazário" w:date="2022-06-11T16:16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50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ggplot(dados, aes(x = Valor, color= Região, fill = Região)) +</w:t>
                              </w:r>
                            </w:ins>
                          </w:p>
                          <w:p w14:paraId="5D9322AA" w14:textId="385C523F" w:rsidR="00373309" w:rsidRPr="00373309" w:rsidRDefault="00373309" w:rsidP="00373309">
                            <w:pPr>
                              <w:ind w:left="100"/>
                              <w:rPr>
                                <w:ins w:id="51" w:author="Eduardo Diogo Francisco Nazário" w:date="2022-06-11T16:16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52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geom_histogram(binwidth = </w:t>
                              </w:r>
                            </w:ins>
                            <w:ins w:id="53" w:author="Eduardo Diogo Francisco Nazário" w:date="2022-06-11T22:24:00Z">
                              <w:r w:rsidR="006954AE" w:rsidRPr="006954AE">
                                <w:rPr>
                                  <w:sz w:val="20"/>
                                  <w:szCs w:val="20"/>
                                  <w:lang w:val="en-US"/>
                                  <w:rPrChange w:id="54" w:author="Eduardo Diogo Francisco Nazário" w:date="2022-06-11T22:2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10</w:t>
                              </w:r>
                            </w:ins>
                            <w:ins w:id="55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alfa</w:t>
                              </w:r>
                              <w:r w:rsidRPr="00373309">
                                <w:rPr>
                                  <w:sz w:val="20"/>
                                  <w:szCs w:val="20"/>
                                  <w:lang w:val="en-US"/>
                                  <w:rPrChange w:id="56" w:author="Eduardo Diogo Francisco Nazário" w:date="2022-06-11T16:17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  <w:r w:rsidRPr="00373309">
                                <w:rPr>
                                  <w:sz w:val="20"/>
                                  <w:szCs w:val="20"/>
                                  <w:lang w:val="en-US"/>
                                  <w:rPrChange w:id="57" w:author="Eduardo Diogo Francisco Nazário" w:date="2022-06-11T16:17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0.5, position</w:t>
                              </w:r>
                            </w:ins>
                            <w:ins w:id="58" w:author="Eduardo Diogo Francisco Nazário" w:date="2022-06-11T16:17:00Z">
                              <w:r w:rsidRPr="00373309">
                                <w:rPr>
                                  <w:sz w:val="20"/>
                                  <w:szCs w:val="20"/>
                                  <w:lang w:val="en-US"/>
                                  <w:rPrChange w:id="59" w:author="Eduardo Diogo Francisco Nazário" w:date="2022-06-11T16:17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60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61" w:author="Eduardo Diogo Francisco Nazário" w:date="2022-06-11T16:17:00Z">
                              <w:r w:rsidRPr="00373309">
                                <w:rPr>
                                  <w:sz w:val="20"/>
                                  <w:szCs w:val="20"/>
                                  <w:lang w:val="en-US"/>
                                  <w:rPrChange w:id="62" w:author="Eduardo Diogo Francisco Nazário" w:date="2022-06-11T16:17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63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“</w:t>
                              </w:r>
                            </w:ins>
                            <w:ins w:id="64" w:author="Eduardo Diogo Francisco Nazário" w:date="2022-06-11T16:16:00Z">
                              <w:r w:rsidRPr="00373309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65" w:author="Eduardo Diogo Francisco Nazário" w:date="2022-06-11T16:17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Identity</w:t>
                              </w:r>
                            </w:ins>
                            <w:ins w:id="66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”</w:t>
                              </w:r>
                            </w:ins>
                            <w:ins w:id="67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) + </w:t>
                              </w:r>
                            </w:ins>
                          </w:p>
                          <w:p w14:paraId="70A5BA2F" w14:textId="772FAB1A" w:rsidR="00373309" w:rsidRPr="00373309" w:rsidRDefault="00373309" w:rsidP="00373309">
                            <w:pPr>
                              <w:ind w:left="100"/>
                              <w:rPr>
                                <w:ins w:id="68" w:author="Eduardo Diogo Francisco Nazário" w:date="2022-06-11T16:16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69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labs(title</w:t>
                              </w:r>
                            </w:ins>
                            <w:ins w:id="70" w:author="Eduardo Diogo Francisco Nazário" w:date="2022-06-11T16:17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71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72" w:author="Eduardo Diogo Francisco Nazário" w:date="2022-06-11T16:17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73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“</w:t>
                              </w:r>
                            </w:ins>
                            <w:ins w:id="74" w:author="Eduardo Diogo Francisco Nazário" w:date="2022-06-11T16:16:00Z">
                              <w:r w:rsidRPr="00373309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75" w:author="Eduardo Diogo Francisco Nazário" w:date="2022-06-11T16:17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Observações horárias de níveis de ozono</w:t>
                              </w:r>
                            </w:ins>
                            <w:ins w:id="76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”</w:t>
                              </w:r>
                            </w:ins>
                            <w:ins w:id="77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</w:t>
                              </w:r>
                            </w:ins>
                          </w:p>
                          <w:p w14:paraId="2AB0FF6A" w14:textId="015F7EC8" w:rsidR="00373309" w:rsidRDefault="00373309" w:rsidP="00373309">
                            <w:pPr>
                              <w:ind w:left="100"/>
                              <w:rPr>
                                <w:ins w:id="78" w:author="Eduardo Diogo Francisco Nazário" w:date="2022-06-11T16:17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79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     subtitle = expression(</w:t>
                              </w:r>
                            </w:ins>
                            <w:ins w:id="80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“</w:t>
                              </w:r>
                            </w:ins>
                            <w:ins w:id="81" w:author="Eduardo Diogo Francisco Nazário" w:date="2022-06-11T16:16:00Z">
                              <w:r w:rsidRPr="00373309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82" w:author="Eduardo Diogo Francisco Nazário" w:date="2022-06-11T16:17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Em Entrecampos e VNTelha-Maia</w:t>
                              </w:r>
                            </w:ins>
                            <w:ins w:id="83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”</w:t>
                              </w:r>
                            </w:ins>
                            <w:ins w:id="84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~µg/m^3), </w:t>
                              </w:r>
                            </w:ins>
                          </w:p>
                          <w:p w14:paraId="79704CC8" w14:textId="7DDF29AD" w:rsidR="00373309" w:rsidRPr="00373309" w:rsidRDefault="00373309" w:rsidP="00373309">
                            <w:pPr>
                              <w:ind w:left="100"/>
                              <w:rPr>
                                <w:ins w:id="85" w:author="Eduardo Diogo Francisco Nazário" w:date="2022-06-11T16:16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86" w:author="Eduardo Diogo Francisco Nazário" w:date="2022-06-11T16:17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</w:ins>
                            <w:ins w:id="87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y</w:t>
                              </w:r>
                            </w:ins>
                            <w:ins w:id="88" w:author="Eduardo Diogo Francisco Nazário" w:date="2022-06-11T16:17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89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90" w:author="Eduardo Diogo Francisco Nazário" w:date="2022-06-11T16:17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91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“</w:t>
                              </w:r>
                            </w:ins>
                            <w:ins w:id="92" w:author="Eduardo Diogo Francisco Nazário" w:date="2022-06-11T16:16:00Z">
                              <w:r w:rsidRPr="00B008F8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93" w:author="Eduardo Diogo Francisco Nazário" w:date="2022-06-11T16:18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Número de Observações</w:t>
                              </w:r>
                            </w:ins>
                            <w:ins w:id="94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”</w:t>
                              </w:r>
                            </w:ins>
                            <w:ins w:id="95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,</w:t>
                              </w:r>
                            </w:ins>
                            <w:ins w:id="96" w:author="Eduardo Diogo Francisco Nazário" w:date="2022-06-11T16:18:00Z">
                              <w:r w:rsidR="00B008F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97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x = expression(</w:t>
                              </w:r>
                            </w:ins>
                            <w:ins w:id="98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“</w:t>
                              </w:r>
                            </w:ins>
                            <w:ins w:id="99" w:author="Eduardo Diogo Francisco Nazário" w:date="2022-06-11T16:16:00Z">
                              <w:r w:rsidRPr="00B008F8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00" w:author="Eduardo Diogo Francisco Nazário" w:date="2022-06-11T16:18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Quantidade em </w:t>
                              </w:r>
                            </w:ins>
                            <w:ins w:id="101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“</w:t>
                              </w:r>
                            </w:ins>
                            <w:ins w:id="102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~ µg/m^3)) +</w:t>
                              </w:r>
                            </w:ins>
                          </w:p>
                          <w:p w14:paraId="643E8965" w14:textId="4EDF375B" w:rsidR="00373309" w:rsidRPr="00373309" w:rsidRDefault="00373309" w:rsidP="00373309">
                            <w:pPr>
                              <w:ind w:left="100"/>
                              <w:rPr>
                                <w:ins w:id="103" w:author="Eduardo Diogo Francisco Nazário" w:date="2022-06-11T16:16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04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theme(plot.subtitle=element_text(size=10, hjust=0.03, color</w:t>
                              </w:r>
                            </w:ins>
                            <w:ins w:id="105" w:author="Eduardo Diogo Francisco Nazário" w:date="2022-06-11T16:18:00Z">
                              <w:r w:rsidR="00B008F8" w:rsidRPr="00B008F8">
                                <w:rPr>
                                  <w:sz w:val="20"/>
                                  <w:szCs w:val="20"/>
                                  <w:lang w:val="en-US"/>
                                  <w:rPrChange w:id="106" w:author="Eduardo Diogo Francisco Nazário" w:date="2022-06-11T16:18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107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=</w:t>
                              </w:r>
                            </w:ins>
                            <w:ins w:id="108" w:author="Eduardo Diogo Francisco Nazário" w:date="2022-06-11T16:18:00Z">
                              <w:r w:rsidR="00B008F8" w:rsidRPr="00B008F8">
                                <w:rPr>
                                  <w:sz w:val="20"/>
                                  <w:szCs w:val="20"/>
                                  <w:lang w:val="en-US"/>
                                  <w:rPrChange w:id="109" w:author="Eduardo Diogo Francisco Nazário" w:date="2022-06-11T16:18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110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“</w:t>
                              </w:r>
                            </w:ins>
                            <w:ins w:id="111" w:author="Eduardo Diogo Francisco Nazário" w:date="2022-06-11T16:16:00Z">
                              <w:r w:rsidRPr="00B008F8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12" w:author="Eduardo Diogo Francisco Nazário" w:date="2022-06-11T16:18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#808080</w:t>
                              </w:r>
                            </w:ins>
                            <w:ins w:id="113" w:author="Eduardo Diogo Francisco Nazário" w:date="2022-06-11T22:24:00Z">
                              <w:r w:rsidR="006954A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t>”</w:t>
                              </w:r>
                            </w:ins>
                            <w:ins w:id="114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)) + </w:t>
                              </w:r>
                            </w:ins>
                          </w:p>
                          <w:p w14:paraId="5538C679" w14:textId="68489433" w:rsidR="006C0C78" w:rsidRPr="006C0C78" w:rsidDel="00AD124D" w:rsidRDefault="00373309" w:rsidP="00373309">
                            <w:pPr>
                              <w:rPr>
                                <w:del w:id="115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ins w:id="116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 </w:t>
                              </w:r>
                            </w:ins>
                            <w:ins w:id="117" w:author="Eduardo Diogo Francisco Nazário" w:date="2022-06-11T22:24:00Z">
                              <w:r w:rsidR="006954AE" w:rsidRPr="006954AE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scale_x_continuous(breaks = seq(0, 165, 15))</w:t>
                              </w:r>
                              <w:r w:rsidR="006954AE" w:rsidRPr="006954AE">
                                <w:rPr>
                                  <w:sz w:val="20"/>
                                  <w:szCs w:val="20"/>
                                  <w:lang w:val="en-US"/>
                                  <w:rPrChange w:id="118" w:author="Eduardo Diogo Francisco Nazário" w:date="2022-06-11T22:2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+ </w:t>
                              </w:r>
                            </w:ins>
                            <w:ins w:id="119" w:author="Eduardo Diogo Francisco Nazário" w:date="2022-06-11T16:16:00Z"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scale_color_brewer(palette = </w:t>
                              </w:r>
                              <w:r w:rsidRPr="00B008F8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  <w:rPrChange w:id="120" w:author="Eduardo Diogo Francisco Nazário" w:date="2022-06-11T16:18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"Set1"</w:t>
                              </w:r>
                              <w:r w:rsidRPr="00373309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>)</w:t>
                              </w:r>
                            </w:ins>
                            <w:del w:id="121" w:author="Eduardo Diogo Francisco Nazário" w:date="2022-06-11T14:29:00Z">
                              <w:r w:rsidR="006C0C78"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="006C0C78"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"openxlsx"</w:delText>
                              </w:r>
                              <w:r w:rsidR="006C0C78"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7E22F854" w14:textId="573A5398" w:rsidR="006C0C78" w:rsidRPr="006C0C78" w:rsidDel="00AD124D" w:rsidRDefault="006C0C78" w:rsidP="006C0C78">
                            <w:pPr>
                              <w:rPr>
                                <w:del w:id="122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23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"ggplot2"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1E9DAFB2" w14:textId="6CBADB3D" w:rsidR="006C0C78" w:rsidRPr="006C0C78" w:rsidDel="00AD124D" w:rsidRDefault="006C0C78" w:rsidP="006C0C78">
                            <w:pPr>
                              <w:rPr>
                                <w:del w:id="124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25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"dplyr"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269F8D6" w14:textId="7BA13A8C" w:rsidR="006C0C78" w:rsidRPr="006C0C78" w:rsidDel="00AD124D" w:rsidRDefault="006C0C78" w:rsidP="006C0C78">
                            <w:pPr>
                              <w:rPr>
                                <w:del w:id="126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27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"reshape2"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67BF3EC" w14:textId="3BAB79C1" w:rsidR="006C0C78" w:rsidRPr="006C0C78" w:rsidDel="00AD124D" w:rsidRDefault="006C0C78" w:rsidP="006C0C78">
                            <w:pPr>
                              <w:rPr>
                                <w:del w:id="128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29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"stringr"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C4977D4" w14:textId="3C6AB196" w:rsidR="006C0C78" w:rsidDel="00AD124D" w:rsidRDefault="006C0C78" w:rsidP="006C0C78">
                            <w:pPr>
                              <w:rPr>
                                <w:del w:id="130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28C4A17" w14:textId="59626D76" w:rsidR="008001FA" w:rsidRPr="00E16999" w:rsidDel="00AD124D" w:rsidRDefault="008001FA" w:rsidP="006C0C78">
                            <w:pPr>
                              <w:rPr>
                                <w:del w:id="131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rPrChange w:id="132" w:author="Eduardo Diogo Francisco Nazário" w:date="2022-06-10T22:44:00Z">
                                  <w:rPr>
                                    <w:del w:id="133" w:author="Eduardo Diogo Francisco Nazário" w:date="2022-06-11T14:29:00Z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del w:id="134" w:author="Eduardo Diogo Francisco Nazário" w:date="2022-06-11T14:29:00Z">
                              <w:r w:rsidRPr="00E16999" w:rsidDel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35" w:author="Eduardo Diogo Francisco Nazário" w:date="2022-06-10T22:4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delText># Países a Usar</w:delText>
                              </w:r>
                            </w:del>
                          </w:p>
                          <w:p w14:paraId="5986EAB6" w14:textId="5C7DE0C2" w:rsidR="006C0C78" w:rsidRPr="006C0C78" w:rsidDel="00AD124D" w:rsidRDefault="006C0C78" w:rsidP="006C0C78">
                            <w:pPr>
                              <w:rPr>
                                <w:del w:id="136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37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 &lt;- c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("UK - Reino Unido"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Espanha"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Finlândia"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7E73B22" w14:textId="15A6DF12" w:rsidR="006C0C78" w:rsidRPr="006C0C78" w:rsidDel="00AD124D" w:rsidRDefault="006C0C78" w:rsidP="006C0C78">
                            <w:pPr>
                              <w:rPr>
                                <w:del w:id="138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39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paisesProcessados&lt;- unlist(lapply(paises, str_replace_all,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6CD45A38" w14:textId="3DC8833D" w:rsidR="006C0C78" w:rsidRPr="006C0C78" w:rsidDel="00AD124D" w:rsidRDefault="006C0C78" w:rsidP="006C0C78">
                            <w:pPr>
                              <w:rPr>
                                <w:del w:id="140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9961280" w14:textId="505FA2DC" w:rsidR="006C0C78" w:rsidRPr="00E16999" w:rsidDel="00AD124D" w:rsidRDefault="006C0C78" w:rsidP="006C0C78">
                            <w:pPr>
                              <w:rPr>
                                <w:del w:id="141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42" w:author="Eduardo Diogo Francisco Nazário" w:date="2022-06-10T22:44:00Z">
                                  <w:rPr>
                                    <w:del w:id="143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44" w:author="Eduardo Diogo Francisco Nazário" w:date="2022-06-11T14:29:00Z">
                              <w:r w:rsidRPr="00E16999" w:rsidDel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45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Homens</w:delText>
                              </w:r>
                            </w:del>
                          </w:p>
                          <w:p w14:paraId="34705D5E" w14:textId="3C580BEB" w:rsidR="006C0C78" w:rsidDel="00AD124D" w:rsidRDefault="006C0C78" w:rsidP="006C0C78">
                            <w:pPr>
                              <w:rPr>
                                <w:del w:id="146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47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read.xlsx(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7C399B" w:rsidDel="00AD124D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rows = c(9:70), cols = c(1,36:69))  %&gt;%  </w:delText>
                              </w:r>
                            </w:del>
                          </w:p>
                          <w:p w14:paraId="494A8B47" w14:textId="22E22BA5" w:rsidR="006C0C78" w:rsidRPr="006C0C78" w:rsidDel="00AD124D" w:rsidRDefault="006C0C78" w:rsidP="006C0C78">
                            <w:pPr>
                              <w:rPr>
                                <w:del w:id="148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49" w:author="Eduardo Diogo Francisco Nazário" w:date="2022-06-11T14:29:00Z">
                              <w:r w:rsidDel="00AD124D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select( (paisesProcessados) | X1) %&gt;% filter(X1 %in% 2002:2019)</w:delText>
                              </w:r>
                            </w:del>
                          </w:p>
                          <w:p w14:paraId="4BCDED45" w14:textId="312339D3" w:rsidR="006C0C78" w:rsidRPr="006C0C78" w:rsidDel="00AD124D" w:rsidRDefault="006C0C78" w:rsidP="006C0C78">
                            <w:pPr>
                              <w:rPr>
                                <w:del w:id="150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51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colnames(dadosHomens) &lt;- c(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M"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M"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M"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36145F09" w14:textId="1A3C8D68" w:rsidR="006C0C78" w:rsidRPr="006C0C78" w:rsidDel="00AD124D" w:rsidRDefault="006C0C78" w:rsidP="006C0C78">
                            <w:pPr>
                              <w:rPr>
                                <w:del w:id="152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53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melt(dadosHomens,id = c(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468EB67C" w14:textId="20097D50" w:rsidR="006C0C78" w:rsidRPr="006C0C78" w:rsidDel="00AD124D" w:rsidRDefault="006C0C78" w:rsidP="006C0C78">
                            <w:pPr>
                              <w:rPr>
                                <w:del w:id="154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6BFB8132" w14:textId="27193830" w:rsidR="006C0C78" w:rsidRPr="00E16999" w:rsidDel="00AD124D" w:rsidRDefault="006C0C78" w:rsidP="006C0C78">
                            <w:pPr>
                              <w:rPr>
                                <w:del w:id="155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56" w:author="Eduardo Diogo Francisco Nazário" w:date="2022-06-10T22:44:00Z">
                                  <w:rPr>
                                    <w:del w:id="157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58" w:author="Eduardo Diogo Francisco Nazário" w:date="2022-06-11T14:29:00Z">
                              <w:r w:rsidRPr="00E16999" w:rsidDel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59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Mulheres</w:delText>
                              </w:r>
                            </w:del>
                          </w:p>
                          <w:p w14:paraId="53259DEA" w14:textId="3128EFA8" w:rsidR="008001FA" w:rsidDel="00AD124D" w:rsidRDefault="006C0C78" w:rsidP="006C0C78">
                            <w:pPr>
                              <w:rPr>
                                <w:del w:id="160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61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read.xlsx(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8001FA" w:rsidDel="00AD124D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rows = c(9:70), cols = c(1,70:104)) %&gt;%</w:delText>
                              </w:r>
                            </w:del>
                          </w:p>
                          <w:p w14:paraId="38C63425" w14:textId="6DA0F902" w:rsidR="006C0C78" w:rsidRPr="006C0C78" w:rsidDel="00AD124D" w:rsidRDefault="008001FA" w:rsidP="006C0C78">
                            <w:pPr>
                              <w:rPr>
                                <w:del w:id="162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63" w:author="Eduardo Diogo Francisco Nazário" w:date="2022-06-11T14:29:00Z">
                              <w:r w:rsidDel="00AD124D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="006C0C78"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select((paisesProcessados) | X1) %&gt;% </w:delText>
                              </w:r>
                              <w:r w:rsidDel="00AD124D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6C0C78"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filter(X1 %in% 2002:2019)</w:delText>
                              </w:r>
                            </w:del>
                          </w:p>
                          <w:p w14:paraId="26CB3F3E" w14:textId="2ED2DD0E" w:rsidR="006C0C78" w:rsidRPr="006C0C78" w:rsidDel="00AD124D" w:rsidRDefault="006C0C78" w:rsidP="006C0C78">
                            <w:pPr>
                              <w:rPr>
                                <w:del w:id="164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65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colnames(dadosMulheres) &lt;- c(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F"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F"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E45F228" w14:textId="2299F4C3" w:rsidR="006C0C78" w:rsidRPr="006C0C78" w:rsidDel="00AD124D" w:rsidRDefault="006C0C78" w:rsidP="006C0C78">
                            <w:pPr>
                              <w:rPr>
                                <w:del w:id="166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67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melt(dadosMulheres,id = c(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3C67D10F" w14:textId="074F9F74" w:rsidR="006C0C78" w:rsidRPr="006C0C78" w:rsidDel="00AD124D" w:rsidRDefault="006C0C78" w:rsidP="006C0C78">
                            <w:pPr>
                              <w:rPr>
                                <w:del w:id="168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5CBEED5" w14:textId="14A4EAFA" w:rsidR="006C0C78" w:rsidRPr="00E16999" w:rsidDel="00AD124D" w:rsidRDefault="006C0C78" w:rsidP="006C0C78">
                            <w:pPr>
                              <w:rPr>
                                <w:del w:id="169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70" w:author="Eduardo Diogo Francisco Nazário" w:date="2022-06-10T22:44:00Z">
                                  <w:rPr>
                                    <w:del w:id="171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72" w:author="Eduardo Diogo Francisco Nazário" w:date="2022-06-11T14:29:00Z">
                              <w:r w:rsidRPr="00E16999" w:rsidDel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73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Retirar dados inexistentes</w:delText>
                              </w:r>
                            </w:del>
                          </w:p>
                          <w:p w14:paraId="2B965F09" w14:textId="15D73763" w:rsidR="006C0C78" w:rsidRPr="006C0C78" w:rsidDel="00AD124D" w:rsidRDefault="006C0C78" w:rsidP="006C0C78">
                            <w:pPr>
                              <w:rPr>
                                <w:del w:id="174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75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dadosTotais &lt;- rbind(dadosMulheres, dadosHomens) %&gt;% filter(value != 0)</w:delText>
                              </w:r>
                            </w:del>
                          </w:p>
                          <w:p w14:paraId="42C8A746" w14:textId="3044DD35" w:rsidR="006C0C78" w:rsidRPr="006C0C78" w:rsidDel="00AD124D" w:rsidRDefault="006C0C78" w:rsidP="006C0C78">
                            <w:pPr>
                              <w:rPr>
                                <w:del w:id="176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77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colnames(dadosTotais)&lt;-c(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"Pais"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"EMV"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6C5FB74" w14:textId="5CE70C4D" w:rsidR="006C0C78" w:rsidRPr="006C0C78" w:rsidDel="00AD124D" w:rsidRDefault="006C0C78" w:rsidP="006C0C78">
                            <w:pPr>
                              <w:rPr>
                                <w:del w:id="178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144C4E83" w14:textId="26CFBBD8" w:rsidR="006C0C78" w:rsidRPr="00E16999" w:rsidDel="00AD124D" w:rsidRDefault="006C0C78" w:rsidP="006C0C78">
                            <w:pPr>
                              <w:rPr>
                                <w:del w:id="179" w:author="Eduardo Diogo Francisco Nazário" w:date="2022-06-11T14:29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180" w:author="Eduardo Diogo Francisco Nazário" w:date="2022-06-10T22:44:00Z">
                                  <w:rPr>
                                    <w:del w:id="181" w:author="Eduardo Diogo Francisco Nazário" w:date="2022-06-11T14:29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del w:id="182" w:author="Eduardo Diogo Francisco Nazário" w:date="2022-06-11T14:29:00Z">
                              <w:r w:rsidRPr="00E16999" w:rsidDel="00AD124D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183" w:author="Eduardo Diogo Francisco Nazário" w:date="2022-06-10T22:4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Gráfico</w:delText>
                              </w:r>
                            </w:del>
                          </w:p>
                          <w:p w14:paraId="388FAC7F" w14:textId="0FB9DFEB" w:rsidR="006C0C78" w:rsidRPr="006C0C78" w:rsidDel="00AD124D" w:rsidRDefault="006C0C78" w:rsidP="006C0C78">
                            <w:pPr>
                              <w:rPr>
                                <w:del w:id="184" w:author="Eduardo Diogo Francisco Nazário" w:date="2022-06-11T14:29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85" w:author="Eduardo Diogo Francisco Nazário" w:date="2022-06-11T14:29:00Z"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ggplot(dadosTotais, aes(x = Ano, y = EMV, color= Pais)) +</w:delText>
                              </w:r>
                              <w:r w:rsidR="008001FA" w:rsidDel="00AD124D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geom_line() +</w:delText>
                              </w:r>
                            </w:del>
                          </w:p>
                          <w:p w14:paraId="55F39BAE" w14:textId="46EAAABE" w:rsidR="00960B61" w:rsidRPr="006C0C78" w:rsidRDefault="008001FA" w:rsidP="008001FA">
                            <w:pPr>
                              <w:ind w:left="100"/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del w:id="186" w:author="Eduardo Diogo Francisco Nazário" w:date="2022-06-11T14:29:00Z">
                              <w:r w:rsidRPr="008001FA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labs(title=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Evolução da Esperança Média de Vida"</w:delText>
                              </w:r>
                              <w:r w:rsidRPr="008001FA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subtitle = 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No UK, ES, FI por sexo"</w:delText>
                              </w:r>
                              <w:r w:rsidRPr="008001FA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+ ylab(</w:delText>
                              </w:r>
                              <w:r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"Esperança Média de Vida"</w:delText>
                              </w:r>
                              <w:r w:rsidRPr="008001FA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187" w:author="Eduardo Diogo Francisco Nazário" w:date="2022-06-11T02:51:00Z">
                              <w:r w:rsidRPr="008001FA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188" w:author="Eduardo Diogo Francisco Nazário" w:date="2022-06-11T14:29:00Z">
                              <w:r w:rsidDel="00AD124D">
                                <w:rPr>
                                  <w:sz w:val="20"/>
                                  <w:szCs w:val="20"/>
                                </w:rPr>
                                <w:delText>+</w:delText>
                              </w:r>
                              <w:r w:rsidR="006C0C78"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</w:delText>
                              </w:r>
                              <w:r w:rsidDel="00AD124D">
                                <w:rPr>
                                  <w:sz w:val="20"/>
                                  <w:szCs w:val="20"/>
                                </w:rPr>
                                <w:delText xml:space="preserve">      </w:delText>
                              </w:r>
                              <w:r w:rsidR="006C0C78"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theme(plot.subtitle=element_text(size=10, hjust=0.03, color=</w:delText>
                              </w:r>
                              <w:r w:rsidR="006C0C78" w:rsidRPr="007C399B" w:rsidDel="00AD124D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"#808080"</w:delText>
                              </w:r>
                              <w:r w:rsidR="006C0C78" w:rsidRPr="006C0C78" w:rsidDel="00AD124D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2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">
                <v:textbox>
                  <w:txbxContent>
                    <w:p w14:paraId="33A507C0" w14:textId="77777777" w:rsidR="00AD124D" w:rsidRPr="00AD124D" w:rsidRDefault="00AD124D" w:rsidP="00AD124D">
                      <w:pPr>
                        <w:ind w:left="100"/>
                        <w:rPr>
                          <w:ins w:id="189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190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library(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191" w:author="Eduardo Diogo Francisco Nazário" w:date="2022-06-11T14:3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"openxlsx"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5D272A96" w14:textId="77777777" w:rsidR="00AD124D" w:rsidRPr="00AD124D" w:rsidRDefault="00AD124D" w:rsidP="00AD124D">
                      <w:pPr>
                        <w:ind w:left="100"/>
                        <w:rPr>
                          <w:ins w:id="192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193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library(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194" w:author="Eduardo Diogo Francisco Nazário" w:date="2022-06-11T14:3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"ggplot2"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4299B487" w14:textId="77777777" w:rsidR="00AD124D" w:rsidRPr="00AD124D" w:rsidRDefault="00AD124D" w:rsidP="00AD124D">
                      <w:pPr>
                        <w:ind w:left="100"/>
                        <w:rPr>
                          <w:ins w:id="195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196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library(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197" w:author="Eduardo Diogo Francisco Nazário" w:date="2022-06-11T14:3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"dplyr"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1DAF786F" w14:textId="77777777" w:rsidR="00AD124D" w:rsidRPr="00AD124D" w:rsidRDefault="00AD124D" w:rsidP="00AD124D">
                      <w:pPr>
                        <w:ind w:left="100"/>
                        <w:rPr>
                          <w:ins w:id="198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199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library(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00" w:author="Eduardo Diogo Francisco Nazário" w:date="2022-06-11T14:3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"reshape2"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6FAC088C" w14:textId="77777777" w:rsidR="00AD124D" w:rsidRPr="00AD124D" w:rsidRDefault="00AD124D" w:rsidP="00AD124D">
                      <w:pPr>
                        <w:ind w:left="100"/>
                        <w:rPr>
                          <w:ins w:id="201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35D0D4FA" w14:textId="591BB58A" w:rsidR="00AD124D" w:rsidRPr="00AD124D" w:rsidRDefault="00AD124D" w:rsidP="00AD124D">
                      <w:pPr>
                        <w:ind w:left="100"/>
                        <w:rPr>
                          <w:ins w:id="202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rPrChange w:id="203" w:author="Eduardo Diogo Francisco Nazário" w:date="2022-06-11T14:32:00Z">
                            <w:rPr>
                              <w:ins w:id="204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205" w:author="Eduardo Diogo Francisco Nazário" w:date="2022-06-11T14:30:00Z">
                        <w:r w:rsidRPr="00AD124D">
                          <w:rPr>
                            <w:color w:val="2F5496" w:themeColor="accent1" w:themeShade="BF"/>
                            <w:sz w:val="20"/>
                            <w:szCs w:val="20"/>
                            <w:rPrChange w:id="206" w:author="Eduardo Diogo Francisco Nazário" w:date="2022-06-11T14:32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 Regiões</w:t>
                        </w:r>
                      </w:ins>
                    </w:p>
                    <w:p w14:paraId="278746E0" w14:textId="77777777" w:rsidR="00AD124D" w:rsidRPr="00AD124D" w:rsidRDefault="00AD124D" w:rsidP="00AD124D">
                      <w:pPr>
                        <w:ind w:left="100"/>
                        <w:rPr>
                          <w:ins w:id="207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208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regioes &lt;- c(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09" w:author="Eduardo Diogo Francisco Nazário" w:date="2022-06-11T14:3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"Entrecampos"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 xml:space="preserve">, 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10" w:author="Eduardo Diogo Francisco Nazário" w:date="2022-06-11T14:30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"VNTelha-Maia"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0BB6C0DE" w14:textId="77777777" w:rsidR="00AD124D" w:rsidRPr="00AD124D" w:rsidRDefault="00AD124D" w:rsidP="00AD124D">
                      <w:pPr>
                        <w:ind w:left="100"/>
                        <w:rPr>
                          <w:ins w:id="211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7D11AEAE" w14:textId="77777777" w:rsidR="00AD124D" w:rsidRPr="00AD124D" w:rsidRDefault="00AD124D" w:rsidP="00AD124D">
                      <w:pPr>
                        <w:ind w:left="100"/>
                        <w:rPr>
                          <w:ins w:id="212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13" w:author="Eduardo Diogo Francisco Nazário" w:date="2022-06-11T14:32:00Z">
                            <w:rPr>
                              <w:ins w:id="214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215" w:author="Eduardo Diogo Francisco Nazário" w:date="2022-06-11T14:29:00Z">
                        <w:r w:rsidRPr="00AD124D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16" w:author="Eduardo Diogo Francisco Nazário" w:date="2022-06-11T14:3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Ler e selecionar os dados</w:t>
                        </w:r>
                      </w:ins>
                    </w:p>
                    <w:p w14:paraId="2A674598" w14:textId="77777777" w:rsidR="00AD124D" w:rsidRPr="00AD124D" w:rsidRDefault="00AD124D" w:rsidP="00AD124D">
                      <w:pPr>
                        <w:ind w:left="100"/>
                        <w:rPr>
                          <w:ins w:id="217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218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dados &lt;- read.xlsx(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19" w:author="Eduardo Diogo Francisco Nazário" w:date="2022-06-11T14:3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"./Ex03/QualidadeArO3.xlsx"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) %&gt;%  select(regioes) %&gt;% melt(measure = regioes)</w:t>
                        </w:r>
                      </w:ins>
                    </w:p>
                    <w:p w14:paraId="56E59FC6" w14:textId="77777777" w:rsidR="00AD124D" w:rsidRPr="00AD124D" w:rsidRDefault="00AD124D" w:rsidP="00AD124D">
                      <w:pPr>
                        <w:ind w:left="100"/>
                        <w:rPr>
                          <w:ins w:id="220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221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colnames(dados) &lt;- c(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22" w:author="Eduardo Diogo Francisco Nazário" w:date="2022-06-11T14:3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"Região"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 xml:space="preserve">, </w:t>
                        </w:r>
                        <w:r w:rsidRPr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23" w:author="Eduardo Diogo Francisco Nazário" w:date="2022-06-11T14:31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"Valor"</w:t>
                        </w:r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</w:p>
                    <w:p w14:paraId="422F5AAD" w14:textId="77777777" w:rsidR="00AD124D" w:rsidRPr="00AD124D" w:rsidRDefault="00AD124D" w:rsidP="00AD124D">
                      <w:pPr>
                        <w:ind w:left="100"/>
                        <w:rPr>
                          <w:ins w:id="224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2DB68055" w14:textId="77777777" w:rsidR="00AD124D" w:rsidRPr="00AD124D" w:rsidRDefault="00AD124D" w:rsidP="00AD124D">
                      <w:pPr>
                        <w:ind w:left="100"/>
                        <w:rPr>
                          <w:ins w:id="225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26" w:author="Eduardo Diogo Francisco Nazário" w:date="2022-06-11T14:32:00Z">
                            <w:rPr>
                              <w:ins w:id="227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228" w:author="Eduardo Diogo Francisco Nazário" w:date="2022-06-11T14:29:00Z">
                        <w:r w:rsidRPr="00AD124D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29" w:author="Eduardo Diogo Francisco Nazário" w:date="2022-06-11T14:3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Converter o tipo de dados para Numérico</w:t>
                        </w:r>
                      </w:ins>
                    </w:p>
                    <w:p w14:paraId="4D65FC6B" w14:textId="77777777" w:rsidR="00AD124D" w:rsidRPr="00AD124D" w:rsidRDefault="00AD124D" w:rsidP="00AD124D">
                      <w:pPr>
                        <w:ind w:left="100"/>
                        <w:rPr>
                          <w:ins w:id="230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231" w:author="Eduardo Diogo Francisco Nazário" w:date="2022-06-11T14:29:00Z">
                        <w:r w:rsidRPr="00AD124D">
                          <w:rPr>
                            <w:sz w:val="20"/>
                            <w:szCs w:val="20"/>
                            <w:lang w:val="en-PT"/>
                          </w:rPr>
                          <w:t>dados$Valor &lt;- as.numeric(dados$Valor)</w:t>
                        </w:r>
                      </w:ins>
                    </w:p>
                    <w:p w14:paraId="5C916FE8" w14:textId="77777777" w:rsidR="00AD124D" w:rsidRPr="00AD124D" w:rsidRDefault="00AD124D" w:rsidP="00AD124D">
                      <w:pPr>
                        <w:ind w:left="100"/>
                        <w:rPr>
                          <w:ins w:id="232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527F0BB8" w14:textId="77777777" w:rsidR="00AD124D" w:rsidRPr="00AD124D" w:rsidRDefault="00AD124D" w:rsidP="00AD124D">
                      <w:pPr>
                        <w:ind w:left="100"/>
                        <w:rPr>
                          <w:ins w:id="233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34" w:author="Eduardo Diogo Francisco Nazário" w:date="2022-06-11T14:32:00Z">
                            <w:rPr>
                              <w:ins w:id="235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236" w:author="Eduardo Diogo Francisco Nazário" w:date="2022-06-11T14:29:00Z">
                        <w:r w:rsidRPr="00AD124D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237" w:author="Eduardo Diogo Francisco Nazário" w:date="2022-06-11T14:3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#Gráfico</w:t>
                        </w:r>
                      </w:ins>
                    </w:p>
                    <w:p w14:paraId="6B0C9A94" w14:textId="77777777" w:rsidR="00373309" w:rsidRPr="00373309" w:rsidRDefault="00373309" w:rsidP="00373309">
                      <w:pPr>
                        <w:ind w:left="100"/>
                        <w:rPr>
                          <w:ins w:id="238" w:author="Eduardo Diogo Francisco Nazário" w:date="2022-06-11T16:16:00Z"/>
                          <w:sz w:val="20"/>
                          <w:szCs w:val="20"/>
                          <w:lang w:val="en-PT"/>
                        </w:rPr>
                      </w:pPr>
                      <w:ins w:id="239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ggplot(dados, aes(x = Valor, color= Região, fill = Região)) +</w:t>
                        </w:r>
                      </w:ins>
                    </w:p>
                    <w:p w14:paraId="5D9322AA" w14:textId="385C523F" w:rsidR="00373309" w:rsidRPr="00373309" w:rsidRDefault="00373309" w:rsidP="00373309">
                      <w:pPr>
                        <w:ind w:left="100"/>
                        <w:rPr>
                          <w:ins w:id="240" w:author="Eduardo Diogo Francisco Nazário" w:date="2022-06-11T16:16:00Z"/>
                          <w:sz w:val="20"/>
                          <w:szCs w:val="20"/>
                          <w:lang w:val="en-PT"/>
                        </w:rPr>
                      </w:pPr>
                      <w:ins w:id="241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  geom_histogram(binwidth = </w:t>
                        </w:r>
                      </w:ins>
                      <w:ins w:id="242" w:author="Eduardo Diogo Francisco Nazário" w:date="2022-06-11T22:24:00Z">
                        <w:r w:rsidR="006954AE" w:rsidRPr="006954AE">
                          <w:rPr>
                            <w:sz w:val="20"/>
                            <w:szCs w:val="20"/>
                            <w:lang w:val="en-US"/>
                            <w:rPrChange w:id="243" w:author="Eduardo Diogo Francisco Nazário" w:date="2022-06-11T22:2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10</w:t>
                        </w:r>
                      </w:ins>
                      <w:ins w:id="244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, </w:t>
                        </w:r>
                        <w:r>
                          <w:rPr>
                            <w:sz w:val="20"/>
                            <w:szCs w:val="20"/>
                            <w:lang w:val="en-PT"/>
                          </w:rPr>
                          <w:t>alfa</w:t>
                        </w:r>
                        <w:r w:rsidRPr="00373309">
                          <w:rPr>
                            <w:sz w:val="20"/>
                            <w:szCs w:val="20"/>
                            <w:lang w:val="en-US"/>
                            <w:rPrChange w:id="245" w:author="Eduardo Diogo Francisco Nazário" w:date="2022-06-11T16:17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  <w:r w:rsidRPr="00373309">
                          <w:rPr>
                            <w:sz w:val="20"/>
                            <w:szCs w:val="20"/>
                            <w:lang w:val="en-US"/>
                            <w:rPrChange w:id="246" w:author="Eduardo Diogo Francisco Nazário" w:date="2022-06-11T16:17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0.5, position</w:t>
                        </w:r>
                      </w:ins>
                      <w:ins w:id="247" w:author="Eduardo Diogo Francisco Nazário" w:date="2022-06-11T16:17:00Z">
                        <w:r w:rsidRPr="00373309">
                          <w:rPr>
                            <w:sz w:val="20"/>
                            <w:szCs w:val="20"/>
                            <w:lang w:val="en-US"/>
                            <w:rPrChange w:id="248" w:author="Eduardo Diogo Francisco Nazário" w:date="2022-06-11T16:17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49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50" w:author="Eduardo Diogo Francisco Nazário" w:date="2022-06-11T16:17:00Z">
                        <w:r w:rsidRPr="00373309">
                          <w:rPr>
                            <w:sz w:val="20"/>
                            <w:szCs w:val="20"/>
                            <w:lang w:val="en-US"/>
                            <w:rPrChange w:id="251" w:author="Eduardo Diogo Francisco Nazário" w:date="2022-06-11T16:17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52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“</w:t>
                        </w:r>
                      </w:ins>
                      <w:ins w:id="253" w:author="Eduardo Diogo Francisco Nazário" w:date="2022-06-11T16:16:00Z">
                        <w:r w:rsidRPr="00373309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54" w:author="Eduardo Diogo Francisco Nazário" w:date="2022-06-11T16:17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Identity</w:t>
                        </w:r>
                      </w:ins>
                      <w:ins w:id="255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”</w:t>
                        </w:r>
                      </w:ins>
                      <w:ins w:id="256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) + </w:t>
                        </w:r>
                      </w:ins>
                    </w:p>
                    <w:p w14:paraId="70A5BA2F" w14:textId="772FAB1A" w:rsidR="00373309" w:rsidRPr="00373309" w:rsidRDefault="00373309" w:rsidP="00373309">
                      <w:pPr>
                        <w:ind w:left="100"/>
                        <w:rPr>
                          <w:ins w:id="257" w:author="Eduardo Diogo Francisco Nazário" w:date="2022-06-11T16:16:00Z"/>
                          <w:sz w:val="20"/>
                          <w:szCs w:val="20"/>
                          <w:lang w:val="en-PT"/>
                        </w:rPr>
                      </w:pPr>
                      <w:ins w:id="258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  labs(title</w:t>
                        </w:r>
                      </w:ins>
                      <w:ins w:id="259" w:author="Eduardo Diogo Francisco Nazário" w:date="2022-06-11T16:17:00Z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260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61" w:author="Eduardo Diogo Francisco Nazário" w:date="2022-06-11T16:17:00Z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262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“</w:t>
                        </w:r>
                      </w:ins>
                      <w:ins w:id="263" w:author="Eduardo Diogo Francisco Nazário" w:date="2022-06-11T16:16:00Z">
                        <w:r w:rsidRPr="00373309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64" w:author="Eduardo Diogo Francisco Nazário" w:date="2022-06-11T16:17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Observações horárias de níveis de ozono</w:t>
                        </w:r>
                      </w:ins>
                      <w:ins w:id="265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”</w:t>
                        </w:r>
                      </w:ins>
                      <w:ins w:id="266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,</w:t>
                        </w:r>
                      </w:ins>
                    </w:p>
                    <w:p w14:paraId="2AB0FF6A" w14:textId="015F7EC8" w:rsidR="00373309" w:rsidRDefault="00373309" w:rsidP="00373309">
                      <w:pPr>
                        <w:ind w:left="100"/>
                        <w:rPr>
                          <w:ins w:id="267" w:author="Eduardo Diogo Francisco Nazário" w:date="2022-06-11T16:17:00Z"/>
                          <w:sz w:val="20"/>
                          <w:szCs w:val="20"/>
                          <w:lang w:val="en-PT"/>
                        </w:rPr>
                      </w:pPr>
                      <w:ins w:id="268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       subtitle = expression(</w:t>
                        </w:r>
                      </w:ins>
                      <w:ins w:id="269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“</w:t>
                        </w:r>
                      </w:ins>
                      <w:ins w:id="270" w:author="Eduardo Diogo Francisco Nazário" w:date="2022-06-11T16:16:00Z">
                        <w:r w:rsidRPr="00373309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71" w:author="Eduardo Diogo Francisco Nazário" w:date="2022-06-11T16:17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Em Entrecampos e VNTelha-Maia</w:t>
                        </w:r>
                      </w:ins>
                      <w:ins w:id="272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”</w:t>
                        </w:r>
                      </w:ins>
                      <w:ins w:id="273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~µg/m^3), </w:t>
                        </w:r>
                      </w:ins>
                    </w:p>
                    <w:p w14:paraId="79704CC8" w14:textId="7DDF29AD" w:rsidR="00373309" w:rsidRPr="00373309" w:rsidRDefault="00373309" w:rsidP="00373309">
                      <w:pPr>
                        <w:ind w:left="100"/>
                        <w:rPr>
                          <w:ins w:id="274" w:author="Eduardo Diogo Francisco Nazário" w:date="2022-06-11T16:16:00Z"/>
                          <w:sz w:val="20"/>
                          <w:szCs w:val="20"/>
                          <w:lang w:val="en-PT"/>
                        </w:rPr>
                      </w:pPr>
                      <w:ins w:id="275" w:author="Eduardo Diogo Francisco Nazário" w:date="2022-06-11T16:17:00Z"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</w:ins>
                      <w:ins w:id="276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y</w:t>
                        </w:r>
                      </w:ins>
                      <w:ins w:id="277" w:author="Eduardo Diogo Francisco Nazário" w:date="2022-06-11T16:17:00Z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278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79" w:author="Eduardo Diogo Francisco Nazário" w:date="2022-06-11T16:17:00Z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280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“</w:t>
                        </w:r>
                      </w:ins>
                      <w:ins w:id="281" w:author="Eduardo Diogo Francisco Nazário" w:date="2022-06-11T16:16:00Z">
                        <w:r w:rsidRPr="00B008F8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82" w:author="Eduardo Diogo Francisco Nazário" w:date="2022-06-11T16:18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Número de Observações</w:t>
                        </w:r>
                      </w:ins>
                      <w:ins w:id="283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”</w:t>
                        </w:r>
                      </w:ins>
                      <w:ins w:id="284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,</w:t>
                        </w:r>
                      </w:ins>
                      <w:ins w:id="285" w:author="Eduardo Diogo Francisco Nazário" w:date="2022-06-11T16:18:00Z">
                        <w:r w:rsidR="00B008F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286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x = expression(</w:t>
                        </w:r>
                      </w:ins>
                      <w:ins w:id="287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“</w:t>
                        </w:r>
                      </w:ins>
                      <w:ins w:id="288" w:author="Eduardo Diogo Francisco Nazário" w:date="2022-06-11T16:16:00Z">
                        <w:r w:rsidRPr="00B008F8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289" w:author="Eduardo Diogo Francisco Nazário" w:date="2022-06-11T16:18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Quantidade em </w:t>
                        </w:r>
                      </w:ins>
                      <w:ins w:id="290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“</w:t>
                        </w:r>
                      </w:ins>
                      <w:ins w:id="291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~ µg/m^3)) +</w:t>
                        </w:r>
                      </w:ins>
                    </w:p>
                    <w:p w14:paraId="643E8965" w14:textId="4EDF375B" w:rsidR="00373309" w:rsidRPr="00373309" w:rsidRDefault="00373309" w:rsidP="00373309">
                      <w:pPr>
                        <w:ind w:left="100"/>
                        <w:rPr>
                          <w:ins w:id="292" w:author="Eduardo Diogo Francisco Nazário" w:date="2022-06-11T16:16:00Z"/>
                          <w:sz w:val="20"/>
                          <w:szCs w:val="20"/>
                          <w:lang w:val="en-PT"/>
                        </w:rPr>
                      </w:pPr>
                      <w:ins w:id="293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  theme(plot.subtitle=element_text(size=10, hjust=0.03, color</w:t>
                        </w:r>
                      </w:ins>
                      <w:ins w:id="294" w:author="Eduardo Diogo Francisco Nazário" w:date="2022-06-11T16:18:00Z">
                        <w:r w:rsidR="00B008F8" w:rsidRPr="00B008F8">
                          <w:rPr>
                            <w:sz w:val="20"/>
                            <w:szCs w:val="20"/>
                            <w:lang w:val="en-US"/>
                            <w:rPrChange w:id="295" w:author="Eduardo Diogo Francisco Nazário" w:date="2022-06-11T16:18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96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=</w:t>
                        </w:r>
                      </w:ins>
                      <w:ins w:id="297" w:author="Eduardo Diogo Francisco Nazário" w:date="2022-06-11T16:18:00Z">
                        <w:r w:rsidR="00B008F8" w:rsidRPr="00B008F8">
                          <w:rPr>
                            <w:sz w:val="20"/>
                            <w:szCs w:val="20"/>
                            <w:lang w:val="en-US"/>
                            <w:rPrChange w:id="298" w:author="Eduardo Diogo Francisco Nazário" w:date="2022-06-11T16:18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</w:t>
                        </w:r>
                      </w:ins>
                      <w:ins w:id="299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“</w:t>
                        </w:r>
                      </w:ins>
                      <w:ins w:id="300" w:author="Eduardo Diogo Francisco Nazário" w:date="2022-06-11T16:16:00Z">
                        <w:r w:rsidRPr="00B008F8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01" w:author="Eduardo Diogo Francisco Nazário" w:date="2022-06-11T16:18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#808080</w:t>
                        </w:r>
                      </w:ins>
                      <w:ins w:id="302" w:author="Eduardo Diogo Francisco Nazário" w:date="2022-06-11T22:24:00Z">
                        <w:r w:rsidR="006954AE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t>”</w:t>
                        </w:r>
                      </w:ins>
                      <w:ins w:id="303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)) + </w:t>
                        </w:r>
                      </w:ins>
                    </w:p>
                    <w:p w14:paraId="5538C679" w14:textId="68489433" w:rsidR="006C0C78" w:rsidRPr="006C0C78" w:rsidDel="00AD124D" w:rsidRDefault="00373309" w:rsidP="00373309">
                      <w:pPr>
                        <w:rPr>
                          <w:del w:id="304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ins w:id="305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  </w:t>
                        </w:r>
                      </w:ins>
                      <w:ins w:id="306" w:author="Eduardo Diogo Francisco Nazário" w:date="2022-06-11T22:24:00Z">
                        <w:r w:rsidR="006954AE" w:rsidRPr="006954AE">
                          <w:rPr>
                            <w:sz w:val="20"/>
                            <w:szCs w:val="20"/>
                            <w:lang w:val="en-PT"/>
                          </w:rPr>
                          <w:t>scale_x_continuous(breaks = seq(0, 165, 15))</w:t>
                        </w:r>
                        <w:r w:rsidR="006954AE" w:rsidRPr="006954AE">
                          <w:rPr>
                            <w:sz w:val="20"/>
                            <w:szCs w:val="20"/>
                            <w:lang w:val="en-US"/>
                            <w:rPrChange w:id="307" w:author="Eduardo Diogo Francisco Nazário" w:date="2022-06-11T22:2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+ </w:t>
                        </w:r>
                      </w:ins>
                      <w:ins w:id="308" w:author="Eduardo Diogo Francisco Nazário" w:date="2022-06-11T16:16:00Z"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 xml:space="preserve">scale_color_brewer(palette = </w:t>
                        </w:r>
                        <w:r w:rsidRPr="00B008F8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  <w:rPrChange w:id="309" w:author="Eduardo Diogo Francisco Nazário" w:date="2022-06-11T16:18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"Set1"</w:t>
                        </w:r>
                        <w:r w:rsidRPr="00373309">
                          <w:rPr>
                            <w:sz w:val="20"/>
                            <w:szCs w:val="20"/>
                            <w:lang w:val="en-PT"/>
                          </w:rPr>
                          <w:t>)</w:t>
                        </w:r>
                      </w:ins>
                      <w:del w:id="310" w:author="Eduardo Diogo Francisco Nazário" w:date="2022-06-11T14:29:00Z">
                        <w:r w:rsidR="006C0C78"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="006C0C78"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"openxlsx"</w:delText>
                        </w:r>
                        <w:r w:rsidR="006C0C78"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7E22F854" w14:textId="573A5398" w:rsidR="006C0C78" w:rsidRPr="006C0C78" w:rsidDel="00AD124D" w:rsidRDefault="006C0C78" w:rsidP="006C0C78">
                      <w:pPr>
                        <w:rPr>
                          <w:del w:id="311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12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"ggplot2"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1E9DAFB2" w14:textId="6CBADB3D" w:rsidR="006C0C78" w:rsidRPr="006C0C78" w:rsidDel="00AD124D" w:rsidRDefault="006C0C78" w:rsidP="006C0C78">
                      <w:pPr>
                        <w:rPr>
                          <w:del w:id="313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14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"dplyr"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269F8D6" w14:textId="7BA13A8C" w:rsidR="006C0C78" w:rsidRPr="006C0C78" w:rsidDel="00AD124D" w:rsidRDefault="006C0C78" w:rsidP="006C0C78">
                      <w:pPr>
                        <w:rPr>
                          <w:del w:id="315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16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"reshape2"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67BF3EC" w14:textId="3BAB79C1" w:rsidR="006C0C78" w:rsidRPr="006C0C78" w:rsidDel="00AD124D" w:rsidRDefault="006C0C78" w:rsidP="006C0C78">
                      <w:pPr>
                        <w:rPr>
                          <w:del w:id="317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18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"stringr"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C4977D4" w14:textId="3C6AB196" w:rsidR="006C0C78" w:rsidDel="00AD124D" w:rsidRDefault="006C0C78" w:rsidP="006C0C78">
                      <w:pPr>
                        <w:rPr>
                          <w:del w:id="319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228C4A17" w14:textId="59626D76" w:rsidR="008001FA" w:rsidRPr="00E16999" w:rsidDel="00AD124D" w:rsidRDefault="008001FA" w:rsidP="006C0C78">
                      <w:pPr>
                        <w:rPr>
                          <w:del w:id="320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rPrChange w:id="321" w:author="Eduardo Diogo Francisco Nazário" w:date="2022-06-10T22:44:00Z">
                            <w:rPr>
                              <w:del w:id="322" w:author="Eduardo Diogo Francisco Nazário" w:date="2022-06-11T14:29:00Z"/>
                              <w:sz w:val="20"/>
                              <w:szCs w:val="20"/>
                            </w:rPr>
                          </w:rPrChange>
                        </w:rPr>
                      </w:pPr>
                      <w:del w:id="323" w:author="Eduardo Diogo Francisco Nazário" w:date="2022-06-11T14:29:00Z">
                        <w:r w:rsidRPr="00E16999" w:rsidDel="00AD124D">
                          <w:rPr>
                            <w:color w:val="2F5496" w:themeColor="accent1" w:themeShade="BF"/>
                            <w:sz w:val="20"/>
                            <w:szCs w:val="20"/>
                            <w:rPrChange w:id="324" w:author="Eduardo Diogo Francisco Nazário" w:date="2022-06-10T22:4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delText># Países a Usar</w:delText>
                        </w:r>
                      </w:del>
                    </w:p>
                    <w:p w14:paraId="5986EAB6" w14:textId="5C7DE0C2" w:rsidR="006C0C78" w:rsidRPr="006C0C78" w:rsidDel="00AD124D" w:rsidRDefault="006C0C78" w:rsidP="006C0C78">
                      <w:pPr>
                        <w:rPr>
                          <w:del w:id="325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26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paises &lt;- c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("UK - Reino Unido"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Espanha"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Finlândia"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7E73B22" w14:textId="15A6DF12" w:rsidR="006C0C78" w:rsidRPr="006C0C78" w:rsidDel="00AD124D" w:rsidRDefault="006C0C78" w:rsidP="006C0C78">
                      <w:pPr>
                        <w:rPr>
                          <w:del w:id="327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28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paisesProcessados&lt;- unlist(lapply(paises, str_replace_all,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6CD45A38" w14:textId="3DC8833D" w:rsidR="006C0C78" w:rsidRPr="006C0C78" w:rsidDel="00AD124D" w:rsidRDefault="006C0C78" w:rsidP="006C0C78">
                      <w:pPr>
                        <w:rPr>
                          <w:del w:id="329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29961280" w14:textId="505FA2DC" w:rsidR="006C0C78" w:rsidRPr="00E16999" w:rsidDel="00AD124D" w:rsidRDefault="006C0C78" w:rsidP="006C0C78">
                      <w:pPr>
                        <w:rPr>
                          <w:del w:id="330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31" w:author="Eduardo Diogo Francisco Nazário" w:date="2022-06-10T22:44:00Z">
                            <w:rPr>
                              <w:del w:id="332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333" w:author="Eduardo Diogo Francisco Nazário" w:date="2022-06-11T14:29:00Z">
                        <w:r w:rsidRPr="00E16999" w:rsidDel="00AD124D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34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Homens</w:delText>
                        </w:r>
                      </w:del>
                    </w:p>
                    <w:p w14:paraId="34705D5E" w14:textId="3C580BEB" w:rsidR="006C0C78" w:rsidDel="00AD124D" w:rsidRDefault="006C0C78" w:rsidP="006C0C78">
                      <w:pPr>
                        <w:rPr>
                          <w:del w:id="335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36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dadosHomens &lt;- read.xlsx(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7C399B" w:rsidDel="00AD124D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rows = c(9:70), cols = c(1,36:69))  %&gt;%  </w:delText>
                        </w:r>
                      </w:del>
                    </w:p>
                    <w:p w14:paraId="494A8B47" w14:textId="22E22BA5" w:rsidR="006C0C78" w:rsidRPr="006C0C78" w:rsidDel="00AD124D" w:rsidRDefault="006C0C78" w:rsidP="006C0C78">
                      <w:pPr>
                        <w:rPr>
                          <w:del w:id="337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38" w:author="Eduardo Diogo Francisco Nazário" w:date="2022-06-11T14:29:00Z">
                        <w:r w:rsidDel="00AD124D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select( (paisesProcessados) | X1) %&gt;% filter(X1 %in% 2002:2019)</w:delText>
                        </w:r>
                      </w:del>
                    </w:p>
                    <w:p w14:paraId="4BCDED45" w14:textId="312339D3" w:rsidR="006C0C78" w:rsidRPr="006C0C78" w:rsidDel="00AD124D" w:rsidRDefault="006C0C78" w:rsidP="006C0C78">
                      <w:pPr>
                        <w:rPr>
                          <w:del w:id="339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40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colnames(dadosHomens) &lt;- c(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M"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M"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M"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36145F09" w14:textId="1A3C8D68" w:rsidR="006C0C78" w:rsidRPr="006C0C78" w:rsidDel="00AD124D" w:rsidRDefault="006C0C78" w:rsidP="006C0C78">
                      <w:pPr>
                        <w:rPr>
                          <w:del w:id="341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42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dadosHomens &lt;- melt(dadosHomens,id = c(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468EB67C" w14:textId="20097D50" w:rsidR="006C0C78" w:rsidRPr="006C0C78" w:rsidDel="00AD124D" w:rsidRDefault="006C0C78" w:rsidP="006C0C78">
                      <w:pPr>
                        <w:rPr>
                          <w:del w:id="343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6BFB8132" w14:textId="27193830" w:rsidR="006C0C78" w:rsidRPr="00E16999" w:rsidDel="00AD124D" w:rsidRDefault="006C0C78" w:rsidP="006C0C78">
                      <w:pPr>
                        <w:rPr>
                          <w:del w:id="344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45" w:author="Eduardo Diogo Francisco Nazário" w:date="2022-06-10T22:44:00Z">
                            <w:rPr>
                              <w:del w:id="346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347" w:author="Eduardo Diogo Francisco Nazário" w:date="2022-06-11T14:29:00Z">
                        <w:r w:rsidRPr="00E16999" w:rsidDel="00AD124D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48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Mulheres</w:delText>
                        </w:r>
                      </w:del>
                    </w:p>
                    <w:p w14:paraId="53259DEA" w14:textId="3128EFA8" w:rsidR="008001FA" w:rsidDel="00AD124D" w:rsidRDefault="006C0C78" w:rsidP="006C0C78">
                      <w:pPr>
                        <w:rPr>
                          <w:del w:id="349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50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dadosMulheres &lt;- read.xlsx(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8001FA" w:rsidDel="00AD124D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rows = c(9:70), cols = c(1,70:104)) %&gt;%</w:delText>
                        </w:r>
                      </w:del>
                    </w:p>
                    <w:p w14:paraId="38C63425" w14:textId="6DA0F902" w:rsidR="006C0C78" w:rsidRPr="006C0C78" w:rsidDel="00AD124D" w:rsidRDefault="008001FA" w:rsidP="006C0C78">
                      <w:pPr>
                        <w:rPr>
                          <w:del w:id="351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52" w:author="Eduardo Diogo Francisco Nazário" w:date="2022-06-11T14:29:00Z">
                        <w:r w:rsidDel="00AD124D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="006C0C78"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select((paisesProcessados) | X1) %&gt;% </w:delText>
                        </w:r>
                        <w:r w:rsidDel="00AD124D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6C0C78"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filter(X1 %in% 2002:2019)</w:delText>
                        </w:r>
                      </w:del>
                    </w:p>
                    <w:p w14:paraId="26CB3F3E" w14:textId="2ED2DD0E" w:rsidR="006C0C78" w:rsidRPr="006C0C78" w:rsidDel="00AD124D" w:rsidRDefault="006C0C78" w:rsidP="006C0C78">
                      <w:pPr>
                        <w:rPr>
                          <w:del w:id="353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54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colnames(dadosMulheres) &lt;- c(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F"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F"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E45F228" w14:textId="2299F4C3" w:rsidR="006C0C78" w:rsidRPr="006C0C78" w:rsidDel="00AD124D" w:rsidRDefault="006C0C78" w:rsidP="006C0C78">
                      <w:pPr>
                        <w:rPr>
                          <w:del w:id="355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56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dadosMulheres &lt;- melt(dadosMulheres,id = c(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3C67D10F" w14:textId="074F9F74" w:rsidR="006C0C78" w:rsidRPr="006C0C78" w:rsidDel="00AD124D" w:rsidRDefault="006C0C78" w:rsidP="006C0C78">
                      <w:pPr>
                        <w:rPr>
                          <w:del w:id="357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75CBEED5" w14:textId="14A4EAFA" w:rsidR="006C0C78" w:rsidRPr="00E16999" w:rsidDel="00AD124D" w:rsidRDefault="006C0C78" w:rsidP="006C0C78">
                      <w:pPr>
                        <w:rPr>
                          <w:del w:id="358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59" w:author="Eduardo Diogo Francisco Nazário" w:date="2022-06-10T22:44:00Z">
                            <w:rPr>
                              <w:del w:id="360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361" w:author="Eduardo Diogo Francisco Nazário" w:date="2022-06-11T14:29:00Z">
                        <w:r w:rsidRPr="00E16999" w:rsidDel="00AD124D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62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Retirar dados inexistentes</w:delText>
                        </w:r>
                      </w:del>
                    </w:p>
                    <w:p w14:paraId="2B965F09" w14:textId="15D73763" w:rsidR="006C0C78" w:rsidRPr="006C0C78" w:rsidDel="00AD124D" w:rsidRDefault="006C0C78" w:rsidP="006C0C78">
                      <w:pPr>
                        <w:rPr>
                          <w:del w:id="363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64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dadosTotais &lt;- rbind(dadosMulheres, dadosHomens) %&gt;% filter(value != 0)</w:delText>
                        </w:r>
                      </w:del>
                    </w:p>
                    <w:p w14:paraId="42C8A746" w14:textId="3044DD35" w:rsidR="006C0C78" w:rsidRPr="006C0C78" w:rsidDel="00AD124D" w:rsidRDefault="006C0C78" w:rsidP="006C0C78">
                      <w:pPr>
                        <w:rPr>
                          <w:del w:id="365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66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colnames(dadosTotais)&lt;-c(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"Pais"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"EMV"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6C5FB74" w14:textId="5CE70C4D" w:rsidR="006C0C78" w:rsidRPr="006C0C78" w:rsidDel="00AD124D" w:rsidRDefault="006C0C78" w:rsidP="006C0C78">
                      <w:pPr>
                        <w:rPr>
                          <w:del w:id="367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</w:p>
                    <w:p w14:paraId="144C4E83" w14:textId="26CFBBD8" w:rsidR="006C0C78" w:rsidRPr="00E16999" w:rsidDel="00AD124D" w:rsidRDefault="006C0C78" w:rsidP="006C0C78">
                      <w:pPr>
                        <w:rPr>
                          <w:del w:id="368" w:author="Eduardo Diogo Francisco Nazário" w:date="2022-06-11T14:29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369" w:author="Eduardo Diogo Francisco Nazário" w:date="2022-06-10T22:44:00Z">
                            <w:rPr>
                              <w:del w:id="370" w:author="Eduardo Diogo Francisco Nazário" w:date="2022-06-11T14:29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del w:id="371" w:author="Eduardo Diogo Francisco Nazário" w:date="2022-06-11T14:29:00Z">
                        <w:r w:rsidRPr="00E16999" w:rsidDel="00AD124D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372" w:author="Eduardo Diogo Francisco Nazário" w:date="2022-06-10T22:4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Gráfico</w:delText>
                        </w:r>
                      </w:del>
                    </w:p>
                    <w:p w14:paraId="388FAC7F" w14:textId="0FB9DFEB" w:rsidR="006C0C78" w:rsidRPr="006C0C78" w:rsidDel="00AD124D" w:rsidRDefault="006C0C78" w:rsidP="006C0C78">
                      <w:pPr>
                        <w:rPr>
                          <w:del w:id="373" w:author="Eduardo Diogo Francisco Nazário" w:date="2022-06-11T14:29:00Z"/>
                          <w:sz w:val="20"/>
                          <w:szCs w:val="20"/>
                          <w:lang w:val="en-PT"/>
                        </w:rPr>
                      </w:pPr>
                      <w:del w:id="374" w:author="Eduardo Diogo Francisco Nazário" w:date="2022-06-11T14:29:00Z"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ggplot(dadosTotais, aes(x = Ano, y = EMV, color= Pais)) +</w:delText>
                        </w:r>
                        <w:r w:rsidR="008001FA" w:rsidDel="00AD124D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geom_line() +</w:delText>
                        </w:r>
                      </w:del>
                    </w:p>
                    <w:p w14:paraId="55F39BAE" w14:textId="46EAAABE" w:rsidR="00960B61" w:rsidRPr="006C0C78" w:rsidRDefault="008001FA" w:rsidP="008001FA">
                      <w:pPr>
                        <w:ind w:left="100"/>
                        <w:rPr>
                          <w:sz w:val="20"/>
                          <w:szCs w:val="20"/>
                          <w:lang w:val="en-PT"/>
                        </w:rPr>
                      </w:pPr>
                      <w:del w:id="375" w:author="Eduardo Diogo Francisco Nazário" w:date="2022-06-11T14:29:00Z">
                        <w:r w:rsidRPr="008001FA" w:rsidDel="00AD124D">
                          <w:rPr>
                            <w:sz w:val="20"/>
                            <w:szCs w:val="20"/>
                            <w:lang w:val="en-PT"/>
                          </w:rPr>
                          <w:delText>labs(title=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Evolução da Esperança Média de Vida"</w:delText>
                        </w:r>
                        <w:r w:rsidRPr="008001FA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subtitle = 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No UK, ES, FI por sexo"</w:delText>
                        </w:r>
                        <w:r w:rsidRPr="008001FA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 + ylab(</w:delText>
                        </w:r>
                        <w:r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"Esperança Média de Vida"</w:delText>
                        </w:r>
                        <w:r w:rsidRPr="008001FA" w:rsidDel="00AD124D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376" w:author="Eduardo Diogo Francisco Nazário" w:date="2022-06-11T02:51:00Z">
                        <w:r w:rsidRPr="008001FA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377" w:author="Eduardo Diogo Francisco Nazário" w:date="2022-06-11T14:29:00Z">
                        <w:r w:rsidDel="00AD124D">
                          <w:rPr>
                            <w:sz w:val="20"/>
                            <w:szCs w:val="20"/>
                          </w:rPr>
                          <w:delText>+</w:delText>
                        </w:r>
                        <w:r w:rsidR="006C0C78"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 xml:space="preserve"> </w:delText>
                        </w:r>
                        <w:r w:rsidDel="00AD124D">
                          <w:rPr>
                            <w:sz w:val="20"/>
                            <w:szCs w:val="20"/>
                          </w:rPr>
                          <w:delText xml:space="preserve">      </w:delText>
                        </w:r>
                        <w:r w:rsidR="006C0C78"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theme(plot.subtitle=element_text(size=10, hjust=0.03, color=</w:delText>
                        </w:r>
                        <w:r w:rsidR="006C0C78" w:rsidRPr="007C399B" w:rsidDel="00AD124D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"#808080"</w:delText>
                        </w:r>
                        <w:r w:rsidR="006C0C78" w:rsidRPr="006C0C78" w:rsidDel="00AD124D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6121A12A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6230BECB" w:rsidR="00317FEE" w:rsidDel="005C3CB5" w:rsidRDefault="006954AE">
      <w:pPr>
        <w:rPr>
          <w:del w:id="378" w:author="Eduardo Diogo Francisco Nazário" w:date="2022-06-11T21:47:00Z"/>
          <w:b/>
          <w:bCs/>
          <w:sz w:val="28"/>
          <w:szCs w:val="28"/>
          <w:u w:val="single"/>
        </w:rPr>
      </w:pPr>
      <w:ins w:id="379" w:author="Eduardo Diogo Francisco Nazário" w:date="2022-06-11T22:25:00Z">
        <w:r w:rsidRPr="006954AE">
          <w:rPr>
            <w:b/>
            <w:bCs/>
            <w:noProof/>
            <w:sz w:val="28"/>
            <w:szCs w:val="28"/>
            <w:rPrChange w:id="380" w:author="Eduardo Diogo Francisco Nazário" w:date="2022-06-11T22:25:00Z">
              <w:rPr>
                <w:b/>
                <w:bCs/>
                <w:noProof/>
                <w:sz w:val="28"/>
                <w:szCs w:val="28"/>
                <w:u w:val="single"/>
              </w:rPr>
            </w:rPrChange>
          </w:rPr>
          <w:drawing>
            <wp:anchor distT="0" distB="0" distL="114300" distR="114300" simplePos="0" relativeHeight="251664384" behindDoc="0" locked="0" layoutInCell="1" allowOverlap="1" wp14:anchorId="22420FDC" wp14:editId="3F2DBF8D">
              <wp:simplePos x="0" y="0"/>
              <wp:positionH relativeFrom="column">
                <wp:posOffset>703289</wp:posOffset>
              </wp:positionH>
              <wp:positionV relativeFrom="paragraph">
                <wp:posOffset>169545</wp:posOffset>
              </wp:positionV>
              <wp:extent cx="5714365" cy="2839085"/>
              <wp:effectExtent l="0" t="0" r="635" b="5715"/>
              <wp:wrapSquare wrapText="bothSides"/>
              <wp:docPr id="14" name="Picture 14" descr="Chart, hist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Chart, histogram&#10;&#10;Description automatically generated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4365" cy="2839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381" w:author="Eduardo Diogo Francisco Nazário" w:date="2022-06-11T21:47:00Z">
        <w:r w:rsidR="008001FA" w:rsidRPr="008001FA" w:rsidDel="005C3CB5"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3360" behindDoc="0" locked="0" layoutInCell="1" allowOverlap="1" wp14:anchorId="4CC0CFE9" wp14:editId="0C857995">
              <wp:simplePos x="0" y="0"/>
              <wp:positionH relativeFrom="column">
                <wp:posOffset>1390645</wp:posOffset>
              </wp:positionH>
              <wp:positionV relativeFrom="paragraph">
                <wp:posOffset>110490</wp:posOffset>
              </wp:positionV>
              <wp:extent cx="4311650" cy="2155190"/>
              <wp:effectExtent l="0" t="0" r="6350" b="3810"/>
              <wp:wrapSquare wrapText="bothSides"/>
              <wp:docPr id="11" name="Picture 11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Chart, line chart&#10;&#10;Description automatically generated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1650" cy="2155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7469399B" w:rsidR="00794579" w:rsidDel="005C3CB5" w:rsidRDefault="00794579">
      <w:pPr>
        <w:rPr>
          <w:del w:id="382" w:author="Eduardo Diogo Francisco Nazário" w:date="2022-06-11T21:47:00Z"/>
          <w:b/>
          <w:bCs/>
          <w:sz w:val="28"/>
          <w:szCs w:val="28"/>
          <w:u w:val="single"/>
        </w:rPr>
      </w:pPr>
    </w:p>
    <w:p w14:paraId="1D799701" w14:textId="37121EBC" w:rsidR="004D6F15" w:rsidDel="005C3CB5" w:rsidRDefault="004D6F15">
      <w:pPr>
        <w:rPr>
          <w:del w:id="383" w:author="Eduardo Diogo Francisco Nazário" w:date="2022-06-11T21:47:00Z"/>
          <w:b/>
          <w:bCs/>
          <w:sz w:val="28"/>
          <w:szCs w:val="28"/>
          <w:u w:val="single"/>
        </w:rPr>
      </w:pPr>
    </w:p>
    <w:p w14:paraId="6D0E1F17" w14:textId="0E1D2610" w:rsidR="004D6F15" w:rsidRDefault="004D6F15" w:rsidP="005C3CB5">
      <w:pPr>
        <w:rPr>
          <w:b/>
          <w:bCs/>
          <w:sz w:val="28"/>
          <w:szCs w:val="28"/>
          <w:u w:val="single"/>
        </w:rPr>
        <w:pPrChange w:id="384" w:author="Eduardo Diogo Francisco Nazário" w:date="2022-06-11T21:47:00Z">
          <w:pPr>
            <w:jc w:val="center"/>
          </w:pPr>
        </w:pPrChange>
      </w:pPr>
    </w:p>
    <w:p w14:paraId="0A74D527" w14:textId="5C843529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6955AD96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0696EE97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3CE70792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5E508D64" w:rsidR="004D6F15" w:rsidRDefault="004D6F15">
      <w:pPr>
        <w:rPr>
          <w:ins w:id="385" w:author="Eduardo Diogo Francisco Nazário" w:date="2022-06-11T22:24:00Z"/>
          <w:b/>
          <w:bCs/>
          <w:sz w:val="28"/>
          <w:szCs w:val="28"/>
          <w:u w:val="single"/>
        </w:rPr>
      </w:pPr>
    </w:p>
    <w:p w14:paraId="534D2AF7" w14:textId="3E34C3E1" w:rsidR="00512955" w:rsidRDefault="00512955">
      <w:pPr>
        <w:rPr>
          <w:ins w:id="386" w:author="Eduardo Diogo Francisco Nazário" w:date="2022-06-11T22:24:00Z"/>
          <w:b/>
          <w:bCs/>
          <w:sz w:val="28"/>
          <w:szCs w:val="28"/>
          <w:u w:val="single"/>
        </w:rPr>
      </w:pPr>
    </w:p>
    <w:p w14:paraId="094B5F11" w14:textId="77777777" w:rsidR="00512955" w:rsidRDefault="00512955">
      <w:pPr>
        <w:rPr>
          <w:b/>
          <w:bCs/>
          <w:sz w:val="28"/>
          <w:szCs w:val="28"/>
          <w:u w:val="single"/>
        </w:rPr>
      </w:pPr>
    </w:p>
    <w:p w14:paraId="505A8A89" w14:textId="02276CF1" w:rsidR="004D6F15" w:rsidRDefault="004D6F15">
      <w:pPr>
        <w:rPr>
          <w:b/>
          <w:bCs/>
          <w:sz w:val="28"/>
          <w:szCs w:val="28"/>
          <w:u w:val="single"/>
        </w:rPr>
      </w:pPr>
    </w:p>
    <w:p w14:paraId="256FDEB8" w14:textId="3D8B163E" w:rsidR="004D6F15" w:rsidRPr="004D6F15" w:rsidRDefault="005C3CB5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7EDBBAE9">
                <wp:simplePos x="0" y="0"/>
                <wp:positionH relativeFrom="margin">
                  <wp:posOffset>38100</wp:posOffset>
                </wp:positionH>
                <wp:positionV relativeFrom="paragraph">
                  <wp:posOffset>1350111</wp:posOffset>
                </wp:positionV>
                <wp:extent cx="6635750" cy="13563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437747CD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del w:id="387" w:author="Eduardo Diogo Francisco Nazário" w:date="2022-06-11T21:51:00Z">
                              <w:r w:rsidDel="005C3CB5">
                                <w:rPr>
                                  <w:sz w:val="20"/>
                                  <w:szCs w:val="20"/>
                                </w:rPr>
                                <w:delText>gráfico</w:delText>
                              </w:r>
                              <w:r w:rsidR="000E46C4" w:rsidDel="005C3CB5">
                                <w:rPr>
                                  <w:sz w:val="20"/>
                                  <w:szCs w:val="20"/>
                                </w:rPr>
                                <w:delText xml:space="preserve"> temporal</w:delText>
                              </w:r>
                            </w:del>
                            <w:ins w:id="388" w:author="Eduardo Diogo Francisco Nazário" w:date="2022-06-11T21:51:00Z">
                              <w:r w:rsidR="005C3CB5">
                                <w:rPr>
                                  <w:sz w:val="20"/>
                                  <w:szCs w:val="20"/>
                                </w:rPr>
                                <w:t>histograma</w:t>
                              </w:r>
                            </w:ins>
                            <w:ins w:id="389" w:author="Eduardo Diogo Francisco Nazário" w:date="2022-06-11T13:32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del w:id="390" w:author="Eduardo Diogo Francisco Nazário" w:date="2022-06-11T21:51:00Z">
                              <w:r w:rsidDel="005C3CB5">
                                <w:rPr>
                                  <w:sz w:val="20"/>
                                  <w:szCs w:val="20"/>
                                </w:rPr>
                                <w:delText xml:space="preserve">é facilmente percetível a </w:delText>
                              </w:r>
                              <w:r w:rsidR="00794985" w:rsidDel="005C3CB5">
                                <w:rPr>
                                  <w:sz w:val="20"/>
                                  <w:szCs w:val="20"/>
                                </w:rPr>
                                <w:delText xml:space="preserve">taxa de </w:delText>
                              </w:r>
                              <w:r w:rsidDel="005C3CB5">
                                <w:rPr>
                                  <w:sz w:val="20"/>
                                  <w:szCs w:val="20"/>
                                </w:rPr>
                                <w:delText>variação</w:delText>
                              </w:r>
                              <w:r w:rsidR="0080119D" w:rsidDel="005C3CB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0E46C4" w:rsidDel="005C3CB5">
                                <w:rPr>
                                  <w:sz w:val="20"/>
                                  <w:szCs w:val="20"/>
                                </w:rPr>
                                <w:delText>da Esperança Média de Vida (EMV) de ambos os sexos ao longo dos anos, neste caso, desde 2002 a 20</w:delText>
                              </w:r>
                              <w:r w:rsidR="00E536C3" w:rsidDel="005C3CB5">
                                <w:rPr>
                                  <w:sz w:val="20"/>
                                  <w:szCs w:val="20"/>
                                </w:rPr>
                                <w:delText>1</w:delText>
                              </w:r>
                              <w:r w:rsidR="000E46C4" w:rsidDel="005C3CB5">
                                <w:rPr>
                                  <w:sz w:val="20"/>
                                  <w:szCs w:val="20"/>
                                </w:rPr>
                                <w:delText>9 no Reino Unido</w:delText>
                              </w:r>
                              <w:r w:rsidR="00235BD2" w:rsidDel="005C3CB5">
                                <w:rPr>
                                  <w:sz w:val="20"/>
                                  <w:szCs w:val="20"/>
                                </w:rPr>
                                <w:delText xml:space="preserve"> (UK)</w:delText>
                              </w:r>
                              <w:r w:rsidR="000E46C4" w:rsidDel="005C3CB5">
                                <w:rPr>
                                  <w:sz w:val="20"/>
                                  <w:szCs w:val="20"/>
                                </w:rPr>
                                <w:delText>, Espanha</w:delText>
                              </w:r>
                              <w:r w:rsidR="00235BD2" w:rsidDel="005C3CB5">
                                <w:rPr>
                                  <w:sz w:val="20"/>
                                  <w:szCs w:val="20"/>
                                </w:rPr>
                                <w:delText xml:space="preserve"> (ES)</w:delText>
                              </w:r>
                              <w:r w:rsidR="000E46C4" w:rsidDel="005C3CB5">
                                <w:rPr>
                                  <w:sz w:val="20"/>
                                  <w:szCs w:val="20"/>
                                </w:rPr>
                                <w:delText>, Finlândia</w:delText>
                              </w:r>
                              <w:r w:rsidR="00235BD2" w:rsidDel="005C3CB5">
                                <w:rPr>
                                  <w:sz w:val="20"/>
                                  <w:szCs w:val="20"/>
                                </w:rPr>
                                <w:delText xml:space="preserve"> (FI)</w:delText>
                              </w:r>
                            </w:del>
                            <w:ins w:id="391" w:author="Eduardo Diogo Francisco Nazário" w:date="2022-06-11T21:51:00Z">
                              <w:r w:rsidR="005C3CB5">
                                <w:rPr>
                                  <w:sz w:val="20"/>
                                  <w:szCs w:val="20"/>
                                </w:rPr>
                                <w:t>podemos rapidamente perceber quais as</w:t>
                              </w:r>
                            </w:ins>
                            <w:ins w:id="392" w:author="Eduardo Diogo Francisco Nazário" w:date="2022-06-11T21:52:00Z">
                              <w:r w:rsidR="005C3CB5">
                                <w:rPr>
                                  <w:sz w:val="20"/>
                                  <w:szCs w:val="20"/>
                                </w:rPr>
                                <w:t xml:space="preserve"> concentrações</w:t>
                              </w:r>
                            </w:ins>
                            <w:ins w:id="393" w:author="Eduardo Diogo Francisco Nazário" w:date="2022-06-11T23:00:00Z">
                              <w:r w:rsidR="006C4C57">
                                <w:rPr>
                                  <w:sz w:val="20"/>
                                  <w:szCs w:val="20"/>
                                </w:rPr>
                                <w:t xml:space="preserve"> (em)</w:t>
                              </w:r>
                            </w:ins>
                            <w:ins w:id="394" w:author="Eduardo Diogo Francisco Nazário" w:date="2022-06-11T21:52:00Z">
                              <w:r w:rsidR="005C3CB5">
                                <w:rPr>
                                  <w:sz w:val="20"/>
                                  <w:szCs w:val="20"/>
                                </w:rPr>
                                <w:t xml:space="preserve"> mais comuns de ozono</w:t>
                              </w:r>
                              <w:r w:rsidR="00A300A6">
                                <w:rPr>
                                  <w:sz w:val="20"/>
                                  <w:szCs w:val="20"/>
                                </w:rPr>
                                <w:t xml:space="preserve"> nas Regiões de Entrecampos e VNTelha-M</w:t>
                              </w:r>
                            </w:ins>
                            <w:ins w:id="395" w:author="Eduardo Diogo Francisco Nazário" w:date="2022-06-11T21:53:00Z">
                              <w:r w:rsidR="00A300A6">
                                <w:rPr>
                                  <w:sz w:val="20"/>
                                  <w:szCs w:val="20"/>
                                </w:rPr>
                                <w:t>aia</w:t>
                              </w:r>
                            </w:ins>
                            <w:r w:rsidR="00824CA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del w:id="396" w:author="Eduardo Diogo Francisco Nazário" w:date="2022-06-11T21:53:00Z">
                              <w:r w:rsidR="000E46C4" w:rsidDel="00A300A6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3DA3070A" w:rsidR="00235BD2" w:rsidDel="00372D84" w:rsidRDefault="00CC25BB" w:rsidP="0041296E">
                            <w:pPr>
                              <w:rPr>
                                <w:del w:id="397" w:author="Eduardo Diogo Francisco Nazário" w:date="2022-06-11T13:46:00Z"/>
                                <w:sz w:val="20"/>
                                <w:szCs w:val="20"/>
                              </w:rPr>
                              <w:pPrChange w:id="398" w:author="Eduardo Diogo Francisco Nazário" w:date="2022-06-11T23:09:00Z">
                                <w:pPr/>
                              </w:pPrChange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Podemos </w:t>
                            </w:r>
                            <w:ins w:id="399" w:author="Eduardo Diogo Francisco Nazário" w:date="2022-06-11T21:55:00Z">
                              <w:r w:rsidR="00A300A6">
                                <w:rPr>
                                  <w:sz w:val="20"/>
                                  <w:szCs w:val="20"/>
                                </w:rPr>
                                <w:t>então</w:t>
                              </w:r>
                            </w:ins>
                            <w:ins w:id="400" w:author="Eduardo Diogo Francisco Nazário" w:date="2022-06-11T22:27:00Z">
                              <w:r w:rsidR="006954AE">
                                <w:rPr>
                                  <w:sz w:val="20"/>
                                  <w:szCs w:val="20"/>
                                </w:rPr>
                                <w:t xml:space="preserve"> verificar que</w:t>
                              </w:r>
                            </w:ins>
                            <w:ins w:id="401" w:author="Eduardo Diogo Francisco Nazário" w:date="2022-06-11T22:54:00Z">
                              <w:r w:rsidR="0091521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402" w:author="Eduardo Diogo Francisco Nazário" w:date="2022-06-11T22:29:00Z">
                              <w:r w:rsidR="00053654">
                                <w:rPr>
                                  <w:sz w:val="20"/>
                                  <w:szCs w:val="20"/>
                                </w:rPr>
                                <w:t xml:space="preserve">níveis de Ozono entre </w:t>
                              </w:r>
                            </w:ins>
                            <w:ins w:id="403" w:author="Eduardo Diogo Francisco Nazário" w:date="2022-06-11T22:30:00Z">
                              <w:r w:rsidR="00053654">
                                <w:rPr>
                                  <w:sz w:val="20"/>
                                  <w:szCs w:val="20"/>
                                </w:rPr>
                                <w:t>0 e 5</w:t>
                              </w:r>
                            </w:ins>
                            <w:ins w:id="404" w:author="Eduardo Diogo Francisco Nazário" w:date="2022-06-11T22:59:00Z">
                              <w:r w:rsidR="006C4C57" w:rsidRPr="006C4C57">
                                <w:rPr>
                                  <w:sz w:val="20"/>
                                  <w:szCs w:val="20"/>
                                </w:rPr>
                                <w:t>µg/m</w:t>
                              </w:r>
                              <w:r w:rsidR="006C4C57" w:rsidRPr="001E4B65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</w:ins>
                            <w:ins w:id="405" w:author="Eduardo Diogo Francisco Nazário" w:date="2022-06-11T22:40:00Z">
                              <w:r w:rsidR="00D13EF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406" w:author="Eduardo Diogo Francisco Nazário" w:date="2022-06-11T23:03:00Z">
                              <w:r w:rsidR="00AC1387">
                                <w:rPr>
                                  <w:sz w:val="20"/>
                                  <w:szCs w:val="20"/>
                                </w:rPr>
                                <w:t>são mais frequentes</w:t>
                              </w:r>
                              <w:r w:rsidR="00AC138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407" w:author="Eduardo Diogo Francisco Nazário" w:date="2022-06-11T22:41:00Z">
                              <w:r w:rsidR="00D13EFF">
                                <w:rPr>
                                  <w:sz w:val="20"/>
                                  <w:szCs w:val="20"/>
                                </w:rPr>
                                <w:t>em</w:t>
                              </w:r>
                            </w:ins>
                            <w:ins w:id="408" w:author="Eduardo Diogo Francisco Nazário" w:date="2022-06-11T22:54:00Z">
                              <w:r w:rsidR="00915215">
                                <w:rPr>
                                  <w:sz w:val="20"/>
                                  <w:szCs w:val="20"/>
                                </w:rPr>
                                <w:t xml:space="preserve"> Entrecampos do que </w:t>
                              </w:r>
                            </w:ins>
                            <w:ins w:id="409" w:author="Eduardo Diogo Francisco Nazário" w:date="2022-06-11T23:03:00Z">
                              <w:r w:rsidR="00AC1387">
                                <w:rPr>
                                  <w:sz w:val="20"/>
                                  <w:szCs w:val="20"/>
                                </w:rPr>
                                <w:t xml:space="preserve">em </w:t>
                              </w:r>
                            </w:ins>
                            <w:ins w:id="410" w:author="Eduardo Diogo Francisco Nazário" w:date="2022-06-11T22:41:00Z">
                              <w:r w:rsidR="00D13EFF">
                                <w:rPr>
                                  <w:sz w:val="20"/>
                                  <w:szCs w:val="20"/>
                                </w:rPr>
                                <w:t>VNTelha-Maia</w:t>
                              </w:r>
                            </w:ins>
                            <w:ins w:id="411" w:author="Eduardo Diogo Francisco Nazário" w:date="2022-06-11T22:42:00Z">
                              <w:r w:rsidR="00D13EFF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  <w:ins w:id="412" w:author="Eduardo Diogo Francisco Nazário" w:date="2022-06-11T22:46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 xml:space="preserve"> Observa-se também que o</w:t>
                              </w:r>
                            </w:ins>
                            <w:ins w:id="413" w:author="Eduardo Diogo Francisco Nazário" w:date="2022-06-11T22:47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>s intervalos de valores mais comuns</w:t>
                              </w:r>
                            </w:ins>
                            <w:ins w:id="414" w:author="Eduardo Diogo Francisco Nazário" w:date="2022-06-11T23:05:00Z">
                              <w:r w:rsidR="00AC1387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415" w:author="Eduardo Diogo Francisco Nazário" w:date="2022-06-11T22:47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 xml:space="preserve"> para a quantidade de ozono em </w:t>
                              </w:r>
                            </w:ins>
                            <w:ins w:id="416" w:author="Eduardo Diogo Francisco Nazário" w:date="2022-06-11T23:01:00Z">
                              <w:r w:rsidR="007D31C5"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ins>
                            <w:ins w:id="417" w:author="Eduardo Diogo Francisco Nazário" w:date="2022-06-11T22:47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>ntrecampos</w:t>
                              </w:r>
                            </w:ins>
                            <w:ins w:id="418" w:author="Eduardo Diogo Francisco Nazário" w:date="2022-06-11T23:01:00Z">
                              <w:r w:rsidR="00AC1387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419" w:author="Eduardo Diogo Francisco Nazário" w:date="2022-06-11T22:47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 xml:space="preserve"> se encontram entre 45 e 75</w:t>
                              </w:r>
                            </w:ins>
                            <w:ins w:id="420" w:author="Eduardo Diogo Francisco Nazário" w:date="2022-06-11T22:59:00Z">
                              <w:r w:rsidR="006C4C57" w:rsidRPr="006C4C57">
                                <w:rPr>
                                  <w:sz w:val="20"/>
                                  <w:szCs w:val="20"/>
                                </w:rPr>
                                <w:t>µg/m</w:t>
                              </w:r>
                              <w:r w:rsidR="006C4C57" w:rsidRPr="001E4B65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</w:ins>
                            <w:ins w:id="421" w:author="Eduardo Diogo Francisco Nazário" w:date="2022-06-11T22:48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 xml:space="preserve">, enquanto em VNTelha-Maia não se verifica </w:t>
                              </w:r>
                            </w:ins>
                            <w:ins w:id="422" w:author="Eduardo Diogo Francisco Nazário" w:date="2022-06-11T22:50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 xml:space="preserve">nenhuma </w:t>
                              </w:r>
                            </w:ins>
                            <w:ins w:id="423" w:author="Eduardo Diogo Francisco Nazário" w:date="2022-06-11T22:49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 xml:space="preserve">diferença tão </w:t>
                              </w:r>
                            </w:ins>
                            <w:ins w:id="424" w:author="Eduardo Diogo Francisco Nazário" w:date="2022-06-11T22:50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>relevante</w:t>
                              </w:r>
                            </w:ins>
                            <w:ins w:id="425" w:author="Eduardo Diogo Francisco Nazário" w:date="2022-06-11T23:05:00Z">
                              <w:r w:rsidR="00AC1387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426" w:author="Eduardo Diogo Francisco Nazário" w:date="2022-06-11T22:50:00Z">
                              <w:r w:rsidR="00A44AF2">
                                <w:rPr>
                                  <w:sz w:val="20"/>
                                  <w:szCs w:val="20"/>
                                </w:rPr>
                                <w:t xml:space="preserve"> entre 25 e 75</w:t>
                              </w:r>
                            </w:ins>
                            <w:ins w:id="427" w:author="Eduardo Diogo Francisco Nazário" w:date="2022-06-11T22:59:00Z">
                              <w:r w:rsidR="006C4C57" w:rsidRPr="006C4C57">
                                <w:rPr>
                                  <w:sz w:val="20"/>
                                  <w:szCs w:val="20"/>
                                </w:rPr>
                                <w:t>µg/m</w:t>
                              </w:r>
                              <w:r w:rsidR="006C4C57" w:rsidRPr="001E4B65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</w:ins>
                            <w:ins w:id="428" w:author="Eduardo Diogo Francisco Nazário" w:date="2022-06-11T23:09:00Z">
                              <w:r w:rsidR="0041296E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  <w:del w:id="429" w:author="Eduardo Diogo Francisco Nazário" w:date="2022-06-11T21:55:00Z">
                              <w:r w:rsidDel="00A300A6">
                                <w:rPr>
                                  <w:sz w:val="20"/>
                                  <w:szCs w:val="20"/>
                                </w:rPr>
                                <w:delText>facilmente</w:delText>
                              </w:r>
                            </w:del>
                            <w:del w:id="430" w:author="Eduardo Diogo Francisco Nazário" w:date="2022-06-11T22:27:00Z">
                              <w:r w:rsidDel="006954AE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</w:del>
                            <w:del w:id="431" w:author="Eduardo Diogo Francisco Nazário" w:date="2022-06-11T21:56:00Z">
                              <w:r w:rsidDel="00A300A6">
                                <w:rPr>
                                  <w:sz w:val="20"/>
                                  <w:szCs w:val="20"/>
                                </w:rPr>
                                <w:delText xml:space="preserve">verificar que existe uma grande diferença na EMV entre os elementos do sexo masculino e feminino, </w:delText>
                              </w:r>
                            </w:del>
                            <w:del w:id="432" w:author="Eduardo Diogo Francisco Nazário" w:date="2022-06-11T13:33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o sexo feminino </w:delText>
                              </w:r>
                            </w:del>
                            <w:del w:id="433" w:author="Eduardo Diogo Francisco Nazário" w:date="2022-06-11T21:56:00Z">
                              <w:r w:rsidDel="00A300A6">
                                <w:rPr>
                                  <w:sz w:val="20"/>
                                  <w:szCs w:val="20"/>
                                </w:rPr>
                                <w:delText xml:space="preserve">valores mais elevados. </w:delText>
                              </w:r>
                            </w:del>
                            <w:del w:id="434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del w:id="435" w:author="Eduardo Diogo Francisco Nazário" w:date="2022-06-11T21:56:00Z">
                              <w:r w:rsidDel="00A300A6">
                                <w:rPr>
                                  <w:sz w:val="20"/>
                                  <w:szCs w:val="20"/>
                                </w:rPr>
                                <w:delText xml:space="preserve"> que E</w:delText>
                              </w:r>
                            </w:del>
                            <w:del w:id="436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del w:id="437" w:author="Eduardo Diogo Francisco Nazário" w:date="2022-06-11T21:56:00Z">
                              <w:r w:rsidDel="00A300A6">
                                <w:rPr>
                                  <w:sz w:val="20"/>
                                  <w:szCs w:val="20"/>
                                </w:rPr>
                                <w:delText xml:space="preserve"> tem a maior EMV e também</w:delText>
                              </w:r>
                              <w:r w:rsidR="00794985" w:rsidDel="00A300A6">
                                <w:rPr>
                                  <w:sz w:val="20"/>
                                  <w:szCs w:val="20"/>
                                </w:rPr>
                                <w:delText xml:space="preserve"> que desde 2002 até 2019 a EMV aumentou, </w:delText>
                              </w:r>
                            </w:del>
                            <w:del w:id="438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del w:id="439" w:author="Eduardo Diogo Francisco Nazário" w:date="2022-06-11T21:56:00Z">
                              <w:r w:rsidR="00794985" w:rsidDel="00A300A6">
                                <w:rPr>
                                  <w:sz w:val="20"/>
                                  <w:szCs w:val="20"/>
                                </w:rPr>
                                <w:delText xml:space="preserve">alguns anos em que </w:delText>
                              </w:r>
                            </w:del>
                            <w:del w:id="440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del w:id="441" w:author="Eduardo Diogo Francisco Nazário" w:date="2022-06-11T21:56:00Z">
                              <w:r w:rsidR="00794985" w:rsidDel="00A300A6">
                                <w:rPr>
                                  <w:sz w:val="20"/>
                                  <w:szCs w:val="20"/>
                                </w:rPr>
                                <w:delText>face aos anos anteriores.</w:delText>
                              </w:r>
                            </w:del>
                          </w:p>
                          <w:p w14:paraId="41EF8F49" w14:textId="3D686B03" w:rsidR="0041296E" w:rsidRDefault="0041296E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ins w:id="442" w:author="Eduardo Diogo Francisco Nazário" w:date="2022-06-11T23:09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443" w:author="Eduardo Diogo Francisco Nazário" w:date="2022-06-11T23:08:00Z">
                              <w:r>
                                <w:rPr>
                                  <w:sz w:val="20"/>
                                  <w:szCs w:val="20"/>
                                </w:rPr>
                                <w:t>Valores a partir de 85</w:t>
                              </w:r>
                            </w:ins>
                            <w:ins w:id="444" w:author="Eduardo Diogo Francisco Nazário" w:date="2022-06-11T23:09:00Z">
                              <w:r w:rsidRPr="006C4C57">
                                <w:rPr>
                                  <w:sz w:val="20"/>
                                  <w:szCs w:val="20"/>
                                </w:rPr>
                                <w:t>µg/m</w:t>
                              </w:r>
                              <w:r w:rsidRPr="001E4B65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</w:ins>
                            <w:ins w:id="445" w:author="Eduardo Diogo Francisco Nazário" w:date="2022-06-11T23:08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apresentam </w:t>
                              </w:r>
                            </w:ins>
                            <w:ins w:id="446" w:author="Eduardo Diogo Francisco Nazário" w:date="2022-06-11T23:09:00Z">
                              <w:r>
                                <w:rPr>
                                  <w:sz w:val="20"/>
                                  <w:szCs w:val="20"/>
                                </w:rPr>
                                <w:t>um n</w:t>
                              </w:r>
                            </w:ins>
                            <w:ins w:id="447" w:author="Eduardo Diogo Francisco Nazário" w:date="2022-06-11T23:10:00Z">
                              <w:r>
                                <w:rPr>
                                  <w:sz w:val="20"/>
                                  <w:szCs w:val="20"/>
                                </w:rPr>
                                <w:t>ú</w:t>
                              </w:r>
                            </w:ins>
                            <w:ins w:id="448" w:author="Eduardo Diogo Francisco Nazário" w:date="2022-06-11T23:09:00Z">
                              <w:r>
                                <w:rPr>
                                  <w:sz w:val="20"/>
                                  <w:szCs w:val="20"/>
                                </w:rPr>
                                <w:t>mero de ocorrências cada vez menor</w:t>
                              </w:r>
                            </w:ins>
                            <w:ins w:id="449" w:author="Eduardo Diogo Francisco Nazário" w:date="2022-06-11T23:11:00Z">
                              <w:r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450" w:author="Eduardo Diogo Francisco Nazário" w:date="2022-06-11T23:09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em ambas as regi</w:t>
                              </w:r>
                            </w:ins>
                            <w:ins w:id="451" w:author="Eduardo Diogo Francisco Nazário" w:date="2022-06-11T23:11:00Z">
                              <w:r>
                                <w:rPr>
                                  <w:sz w:val="20"/>
                                  <w:szCs w:val="20"/>
                                </w:rPr>
                                <w:t>õ</w:t>
                              </w:r>
                            </w:ins>
                            <w:ins w:id="452" w:author="Eduardo Diogo Francisco Nazário" w:date="2022-06-11T23:09:00Z">
                              <w:r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</w:ins>
                          </w:p>
                          <w:p w14:paraId="1EF5B313" w14:textId="5649640C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453" w:author="Eduardo Diogo Francisco Nazário" w:date="2022-06-11T22:03:00Z">
                              <w:r w:rsidRPr="00235BD2" w:rsidDel="00A300A6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Nota</w:delText>
                              </w:r>
                              <w:r w:rsidDel="00A300A6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:</w:delText>
                              </w:r>
                              <w:r w:rsidRPr="00DE2B1E" w:rsidDel="00A300A6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Del="00A300A6">
                                <w:rPr>
                                  <w:sz w:val="20"/>
                                  <w:szCs w:val="20"/>
                                </w:rPr>
                                <w:delText>Não existem dados para 2019 no Reino Unido (UK)</w:delText>
                              </w:r>
                              <w:r w:rsidR="00794985" w:rsidDel="00A300A6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3pt;margin-top:106.3pt;width:522.5pt;height:10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">
                <v:textbox>
                  <w:txbxContent>
                    <w:p w14:paraId="1DC8031F" w14:textId="437747CD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del w:id="454" w:author="Eduardo Diogo Francisco Nazário" w:date="2022-06-11T21:51:00Z">
                        <w:r w:rsidDel="005C3CB5">
                          <w:rPr>
                            <w:sz w:val="20"/>
                            <w:szCs w:val="20"/>
                          </w:rPr>
                          <w:delText>gráfico</w:delText>
                        </w:r>
                        <w:r w:rsidR="000E46C4" w:rsidDel="005C3CB5">
                          <w:rPr>
                            <w:sz w:val="20"/>
                            <w:szCs w:val="20"/>
                          </w:rPr>
                          <w:delText xml:space="preserve"> temporal</w:delText>
                        </w:r>
                      </w:del>
                      <w:ins w:id="455" w:author="Eduardo Diogo Francisco Nazário" w:date="2022-06-11T21:51:00Z">
                        <w:r w:rsidR="005C3CB5">
                          <w:rPr>
                            <w:sz w:val="20"/>
                            <w:szCs w:val="20"/>
                          </w:rPr>
                          <w:t>histograma</w:t>
                        </w:r>
                      </w:ins>
                      <w:ins w:id="456" w:author="Eduardo Diogo Francisco Nazário" w:date="2022-06-11T13:32:00Z">
                        <w:r w:rsidR="00D43D0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del w:id="457" w:author="Eduardo Diogo Francisco Nazário" w:date="2022-06-11T21:51:00Z">
                        <w:r w:rsidDel="005C3CB5">
                          <w:rPr>
                            <w:sz w:val="20"/>
                            <w:szCs w:val="20"/>
                          </w:rPr>
                          <w:delText xml:space="preserve">é facilmente percetível a </w:delText>
                        </w:r>
                        <w:r w:rsidR="00794985" w:rsidDel="005C3CB5">
                          <w:rPr>
                            <w:sz w:val="20"/>
                            <w:szCs w:val="20"/>
                          </w:rPr>
                          <w:delText xml:space="preserve">taxa de </w:delText>
                        </w:r>
                        <w:r w:rsidDel="005C3CB5">
                          <w:rPr>
                            <w:sz w:val="20"/>
                            <w:szCs w:val="20"/>
                          </w:rPr>
                          <w:delText>variação</w:delText>
                        </w:r>
                        <w:r w:rsidR="0080119D" w:rsidDel="005C3CB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0E46C4" w:rsidDel="005C3CB5">
                          <w:rPr>
                            <w:sz w:val="20"/>
                            <w:szCs w:val="20"/>
                          </w:rPr>
                          <w:delText>da Esperança Média de Vida (EMV) de ambos os sexos ao longo dos anos, neste caso, desde 2002 a 20</w:delText>
                        </w:r>
                        <w:r w:rsidR="00E536C3" w:rsidDel="005C3CB5">
                          <w:rPr>
                            <w:sz w:val="20"/>
                            <w:szCs w:val="20"/>
                          </w:rPr>
                          <w:delText>1</w:delText>
                        </w:r>
                        <w:r w:rsidR="000E46C4" w:rsidDel="005C3CB5">
                          <w:rPr>
                            <w:sz w:val="20"/>
                            <w:szCs w:val="20"/>
                          </w:rPr>
                          <w:delText>9 no Reino Unido</w:delText>
                        </w:r>
                        <w:r w:rsidR="00235BD2" w:rsidDel="005C3CB5">
                          <w:rPr>
                            <w:sz w:val="20"/>
                            <w:szCs w:val="20"/>
                          </w:rPr>
                          <w:delText xml:space="preserve"> (UK)</w:delText>
                        </w:r>
                        <w:r w:rsidR="000E46C4" w:rsidDel="005C3CB5">
                          <w:rPr>
                            <w:sz w:val="20"/>
                            <w:szCs w:val="20"/>
                          </w:rPr>
                          <w:delText>, Espanha</w:delText>
                        </w:r>
                        <w:r w:rsidR="00235BD2" w:rsidDel="005C3CB5">
                          <w:rPr>
                            <w:sz w:val="20"/>
                            <w:szCs w:val="20"/>
                          </w:rPr>
                          <w:delText xml:space="preserve"> (ES)</w:delText>
                        </w:r>
                        <w:r w:rsidR="000E46C4" w:rsidDel="005C3CB5">
                          <w:rPr>
                            <w:sz w:val="20"/>
                            <w:szCs w:val="20"/>
                          </w:rPr>
                          <w:delText>, Finlândia</w:delText>
                        </w:r>
                        <w:r w:rsidR="00235BD2" w:rsidDel="005C3CB5">
                          <w:rPr>
                            <w:sz w:val="20"/>
                            <w:szCs w:val="20"/>
                          </w:rPr>
                          <w:delText xml:space="preserve"> (FI)</w:delText>
                        </w:r>
                      </w:del>
                      <w:ins w:id="458" w:author="Eduardo Diogo Francisco Nazário" w:date="2022-06-11T21:51:00Z">
                        <w:r w:rsidR="005C3CB5">
                          <w:rPr>
                            <w:sz w:val="20"/>
                            <w:szCs w:val="20"/>
                          </w:rPr>
                          <w:t>podemos rapidamente perceber quais as</w:t>
                        </w:r>
                      </w:ins>
                      <w:ins w:id="459" w:author="Eduardo Diogo Francisco Nazário" w:date="2022-06-11T21:52:00Z">
                        <w:r w:rsidR="005C3CB5">
                          <w:rPr>
                            <w:sz w:val="20"/>
                            <w:szCs w:val="20"/>
                          </w:rPr>
                          <w:t xml:space="preserve"> concentrações</w:t>
                        </w:r>
                      </w:ins>
                      <w:ins w:id="460" w:author="Eduardo Diogo Francisco Nazário" w:date="2022-06-11T23:00:00Z">
                        <w:r w:rsidR="006C4C57">
                          <w:rPr>
                            <w:sz w:val="20"/>
                            <w:szCs w:val="20"/>
                          </w:rPr>
                          <w:t xml:space="preserve"> (em)</w:t>
                        </w:r>
                      </w:ins>
                      <w:ins w:id="461" w:author="Eduardo Diogo Francisco Nazário" w:date="2022-06-11T21:52:00Z">
                        <w:r w:rsidR="005C3CB5">
                          <w:rPr>
                            <w:sz w:val="20"/>
                            <w:szCs w:val="20"/>
                          </w:rPr>
                          <w:t xml:space="preserve"> mais comuns de ozono</w:t>
                        </w:r>
                        <w:r w:rsidR="00A300A6">
                          <w:rPr>
                            <w:sz w:val="20"/>
                            <w:szCs w:val="20"/>
                          </w:rPr>
                          <w:t xml:space="preserve"> nas Regiões de Entrecampos e VNTelha-M</w:t>
                        </w:r>
                      </w:ins>
                      <w:ins w:id="462" w:author="Eduardo Diogo Francisco Nazário" w:date="2022-06-11T21:53:00Z">
                        <w:r w:rsidR="00A300A6">
                          <w:rPr>
                            <w:sz w:val="20"/>
                            <w:szCs w:val="20"/>
                          </w:rPr>
                          <w:t>aia</w:t>
                        </w:r>
                      </w:ins>
                      <w:r w:rsidR="00824CAB">
                        <w:rPr>
                          <w:sz w:val="20"/>
                          <w:szCs w:val="20"/>
                        </w:rPr>
                        <w:t>.</w:t>
                      </w:r>
                      <w:del w:id="463" w:author="Eduardo Diogo Francisco Nazário" w:date="2022-06-11T21:53:00Z">
                        <w:r w:rsidR="000E46C4" w:rsidDel="00A300A6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2CF52A" w14:textId="3DA3070A" w:rsidR="00235BD2" w:rsidDel="00372D84" w:rsidRDefault="00CC25BB" w:rsidP="0041296E">
                      <w:pPr>
                        <w:rPr>
                          <w:del w:id="464" w:author="Eduardo Diogo Francisco Nazário" w:date="2022-06-11T13:46:00Z"/>
                          <w:sz w:val="20"/>
                          <w:szCs w:val="20"/>
                        </w:rPr>
                        <w:pPrChange w:id="465" w:author="Eduardo Diogo Francisco Nazário" w:date="2022-06-11T23:09:00Z">
                          <w:pPr/>
                        </w:pPrChange>
                      </w:pPr>
                      <w:r>
                        <w:rPr>
                          <w:sz w:val="20"/>
                          <w:szCs w:val="20"/>
                        </w:rPr>
                        <w:t xml:space="preserve">Podemos </w:t>
                      </w:r>
                      <w:ins w:id="466" w:author="Eduardo Diogo Francisco Nazário" w:date="2022-06-11T21:55:00Z">
                        <w:r w:rsidR="00A300A6">
                          <w:rPr>
                            <w:sz w:val="20"/>
                            <w:szCs w:val="20"/>
                          </w:rPr>
                          <w:t>então</w:t>
                        </w:r>
                      </w:ins>
                      <w:ins w:id="467" w:author="Eduardo Diogo Francisco Nazário" w:date="2022-06-11T22:27:00Z">
                        <w:r w:rsidR="006954AE">
                          <w:rPr>
                            <w:sz w:val="20"/>
                            <w:szCs w:val="20"/>
                          </w:rPr>
                          <w:t xml:space="preserve"> verificar que</w:t>
                        </w:r>
                      </w:ins>
                      <w:ins w:id="468" w:author="Eduardo Diogo Francisco Nazário" w:date="2022-06-11T22:54:00Z">
                        <w:r w:rsidR="0091521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469" w:author="Eduardo Diogo Francisco Nazário" w:date="2022-06-11T22:29:00Z">
                        <w:r w:rsidR="00053654">
                          <w:rPr>
                            <w:sz w:val="20"/>
                            <w:szCs w:val="20"/>
                          </w:rPr>
                          <w:t xml:space="preserve">níveis de Ozono entre </w:t>
                        </w:r>
                      </w:ins>
                      <w:ins w:id="470" w:author="Eduardo Diogo Francisco Nazário" w:date="2022-06-11T22:30:00Z">
                        <w:r w:rsidR="00053654">
                          <w:rPr>
                            <w:sz w:val="20"/>
                            <w:szCs w:val="20"/>
                          </w:rPr>
                          <w:t>0 e 5</w:t>
                        </w:r>
                      </w:ins>
                      <w:ins w:id="471" w:author="Eduardo Diogo Francisco Nazário" w:date="2022-06-11T22:59:00Z">
                        <w:r w:rsidR="006C4C57" w:rsidRPr="006C4C57">
                          <w:rPr>
                            <w:sz w:val="20"/>
                            <w:szCs w:val="20"/>
                          </w:rPr>
                          <w:t>µg/m</w:t>
                        </w:r>
                        <w:r w:rsidR="006C4C57" w:rsidRPr="001E4B65"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</w:ins>
                      <w:ins w:id="472" w:author="Eduardo Diogo Francisco Nazário" w:date="2022-06-11T22:40:00Z">
                        <w:r w:rsidR="00D13EF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473" w:author="Eduardo Diogo Francisco Nazário" w:date="2022-06-11T23:03:00Z">
                        <w:r w:rsidR="00AC1387">
                          <w:rPr>
                            <w:sz w:val="20"/>
                            <w:szCs w:val="20"/>
                          </w:rPr>
                          <w:t>são mais frequentes</w:t>
                        </w:r>
                        <w:r w:rsidR="00AC138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474" w:author="Eduardo Diogo Francisco Nazário" w:date="2022-06-11T22:41:00Z">
                        <w:r w:rsidR="00D13EFF">
                          <w:rPr>
                            <w:sz w:val="20"/>
                            <w:szCs w:val="20"/>
                          </w:rPr>
                          <w:t>em</w:t>
                        </w:r>
                      </w:ins>
                      <w:ins w:id="475" w:author="Eduardo Diogo Francisco Nazário" w:date="2022-06-11T22:54:00Z">
                        <w:r w:rsidR="00915215">
                          <w:rPr>
                            <w:sz w:val="20"/>
                            <w:szCs w:val="20"/>
                          </w:rPr>
                          <w:t xml:space="preserve"> Entrecampos do que </w:t>
                        </w:r>
                      </w:ins>
                      <w:ins w:id="476" w:author="Eduardo Diogo Francisco Nazário" w:date="2022-06-11T23:03:00Z">
                        <w:r w:rsidR="00AC1387">
                          <w:rPr>
                            <w:sz w:val="20"/>
                            <w:szCs w:val="20"/>
                          </w:rPr>
                          <w:t xml:space="preserve">em </w:t>
                        </w:r>
                      </w:ins>
                      <w:ins w:id="477" w:author="Eduardo Diogo Francisco Nazário" w:date="2022-06-11T22:41:00Z">
                        <w:r w:rsidR="00D13EFF">
                          <w:rPr>
                            <w:sz w:val="20"/>
                            <w:szCs w:val="20"/>
                          </w:rPr>
                          <w:t>VNTelha-Maia</w:t>
                        </w:r>
                      </w:ins>
                      <w:ins w:id="478" w:author="Eduardo Diogo Francisco Nazário" w:date="2022-06-11T22:42:00Z">
                        <w:r w:rsidR="00D13EFF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  <w:ins w:id="479" w:author="Eduardo Diogo Francisco Nazário" w:date="2022-06-11T22:46:00Z">
                        <w:r w:rsidR="00A44AF2">
                          <w:rPr>
                            <w:sz w:val="20"/>
                            <w:szCs w:val="20"/>
                          </w:rPr>
                          <w:t xml:space="preserve"> Observa-se também que o</w:t>
                        </w:r>
                      </w:ins>
                      <w:ins w:id="480" w:author="Eduardo Diogo Francisco Nazário" w:date="2022-06-11T22:47:00Z">
                        <w:r w:rsidR="00A44AF2">
                          <w:rPr>
                            <w:sz w:val="20"/>
                            <w:szCs w:val="20"/>
                          </w:rPr>
                          <w:t>s intervalos de valores mais comuns</w:t>
                        </w:r>
                      </w:ins>
                      <w:ins w:id="481" w:author="Eduardo Diogo Francisco Nazário" w:date="2022-06-11T23:05:00Z">
                        <w:r w:rsidR="00AC1387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482" w:author="Eduardo Diogo Francisco Nazário" w:date="2022-06-11T22:47:00Z">
                        <w:r w:rsidR="00A44AF2">
                          <w:rPr>
                            <w:sz w:val="20"/>
                            <w:szCs w:val="20"/>
                          </w:rPr>
                          <w:t xml:space="preserve"> para a quantidade de ozono em </w:t>
                        </w:r>
                      </w:ins>
                      <w:ins w:id="483" w:author="Eduardo Diogo Francisco Nazário" w:date="2022-06-11T23:01:00Z">
                        <w:r w:rsidR="007D31C5">
                          <w:rPr>
                            <w:sz w:val="20"/>
                            <w:szCs w:val="20"/>
                          </w:rPr>
                          <w:t>E</w:t>
                        </w:r>
                      </w:ins>
                      <w:ins w:id="484" w:author="Eduardo Diogo Francisco Nazário" w:date="2022-06-11T22:47:00Z">
                        <w:r w:rsidR="00A44AF2">
                          <w:rPr>
                            <w:sz w:val="20"/>
                            <w:szCs w:val="20"/>
                          </w:rPr>
                          <w:t>ntrecampos</w:t>
                        </w:r>
                      </w:ins>
                      <w:ins w:id="485" w:author="Eduardo Diogo Francisco Nazário" w:date="2022-06-11T23:01:00Z">
                        <w:r w:rsidR="00AC1387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486" w:author="Eduardo Diogo Francisco Nazário" w:date="2022-06-11T22:47:00Z">
                        <w:r w:rsidR="00A44AF2">
                          <w:rPr>
                            <w:sz w:val="20"/>
                            <w:szCs w:val="20"/>
                          </w:rPr>
                          <w:t xml:space="preserve"> se encontram entre 45 e 75</w:t>
                        </w:r>
                      </w:ins>
                      <w:ins w:id="487" w:author="Eduardo Diogo Francisco Nazário" w:date="2022-06-11T22:59:00Z">
                        <w:r w:rsidR="006C4C57" w:rsidRPr="006C4C57">
                          <w:rPr>
                            <w:sz w:val="20"/>
                            <w:szCs w:val="20"/>
                          </w:rPr>
                          <w:t>µg/m</w:t>
                        </w:r>
                        <w:r w:rsidR="006C4C57" w:rsidRPr="001E4B65"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</w:ins>
                      <w:ins w:id="488" w:author="Eduardo Diogo Francisco Nazário" w:date="2022-06-11T22:48:00Z">
                        <w:r w:rsidR="00A44AF2">
                          <w:rPr>
                            <w:sz w:val="20"/>
                            <w:szCs w:val="20"/>
                          </w:rPr>
                          <w:t xml:space="preserve">, enquanto em VNTelha-Maia não se verifica </w:t>
                        </w:r>
                      </w:ins>
                      <w:ins w:id="489" w:author="Eduardo Diogo Francisco Nazário" w:date="2022-06-11T22:50:00Z">
                        <w:r w:rsidR="00A44AF2">
                          <w:rPr>
                            <w:sz w:val="20"/>
                            <w:szCs w:val="20"/>
                          </w:rPr>
                          <w:t xml:space="preserve">nenhuma </w:t>
                        </w:r>
                      </w:ins>
                      <w:ins w:id="490" w:author="Eduardo Diogo Francisco Nazário" w:date="2022-06-11T22:49:00Z">
                        <w:r w:rsidR="00A44AF2">
                          <w:rPr>
                            <w:sz w:val="20"/>
                            <w:szCs w:val="20"/>
                          </w:rPr>
                          <w:t xml:space="preserve">diferença tão </w:t>
                        </w:r>
                      </w:ins>
                      <w:ins w:id="491" w:author="Eduardo Diogo Francisco Nazário" w:date="2022-06-11T22:50:00Z">
                        <w:r w:rsidR="00A44AF2">
                          <w:rPr>
                            <w:sz w:val="20"/>
                            <w:szCs w:val="20"/>
                          </w:rPr>
                          <w:t>relevante</w:t>
                        </w:r>
                      </w:ins>
                      <w:ins w:id="492" w:author="Eduardo Diogo Francisco Nazário" w:date="2022-06-11T23:05:00Z">
                        <w:r w:rsidR="00AC1387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493" w:author="Eduardo Diogo Francisco Nazário" w:date="2022-06-11T22:50:00Z">
                        <w:r w:rsidR="00A44AF2">
                          <w:rPr>
                            <w:sz w:val="20"/>
                            <w:szCs w:val="20"/>
                          </w:rPr>
                          <w:t xml:space="preserve"> entre 25 e 75</w:t>
                        </w:r>
                      </w:ins>
                      <w:ins w:id="494" w:author="Eduardo Diogo Francisco Nazário" w:date="2022-06-11T22:59:00Z">
                        <w:r w:rsidR="006C4C57" w:rsidRPr="006C4C57">
                          <w:rPr>
                            <w:sz w:val="20"/>
                            <w:szCs w:val="20"/>
                          </w:rPr>
                          <w:t>µg/m</w:t>
                        </w:r>
                        <w:r w:rsidR="006C4C57" w:rsidRPr="001E4B65"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</w:ins>
                      <w:ins w:id="495" w:author="Eduardo Diogo Francisco Nazário" w:date="2022-06-11T23:09:00Z">
                        <w:r w:rsidR="0041296E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  <w:del w:id="496" w:author="Eduardo Diogo Francisco Nazário" w:date="2022-06-11T21:55:00Z">
                        <w:r w:rsidDel="00A300A6">
                          <w:rPr>
                            <w:sz w:val="20"/>
                            <w:szCs w:val="20"/>
                          </w:rPr>
                          <w:delText>facilmente</w:delText>
                        </w:r>
                      </w:del>
                      <w:del w:id="497" w:author="Eduardo Diogo Francisco Nazário" w:date="2022-06-11T22:27:00Z">
                        <w:r w:rsidDel="006954AE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</w:del>
                      <w:del w:id="498" w:author="Eduardo Diogo Francisco Nazário" w:date="2022-06-11T21:56:00Z">
                        <w:r w:rsidDel="00A300A6">
                          <w:rPr>
                            <w:sz w:val="20"/>
                            <w:szCs w:val="20"/>
                          </w:rPr>
                          <w:delText xml:space="preserve">verificar que existe uma grande diferença na EMV entre os elementos do sexo masculino e feminino, </w:delText>
                        </w:r>
                      </w:del>
                      <w:del w:id="499" w:author="Eduardo Diogo Francisco Nazário" w:date="2022-06-11T13:33:00Z">
                        <w:r w:rsidDel="00D43D06">
                          <w:rPr>
                            <w:sz w:val="20"/>
                            <w:szCs w:val="20"/>
                          </w:rPr>
                          <w:delText xml:space="preserve">tendo o sexo feminino </w:delText>
                        </w:r>
                      </w:del>
                      <w:del w:id="500" w:author="Eduardo Diogo Francisco Nazário" w:date="2022-06-11T21:56:00Z">
                        <w:r w:rsidDel="00A300A6">
                          <w:rPr>
                            <w:sz w:val="20"/>
                            <w:szCs w:val="20"/>
                          </w:rPr>
                          <w:delText xml:space="preserve">valores mais elevados. </w:delText>
                        </w:r>
                      </w:del>
                      <w:del w:id="501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del w:id="502" w:author="Eduardo Diogo Francisco Nazário" w:date="2022-06-11T21:56:00Z">
                        <w:r w:rsidDel="00A300A6">
                          <w:rPr>
                            <w:sz w:val="20"/>
                            <w:szCs w:val="20"/>
                          </w:rPr>
                          <w:delText xml:space="preserve"> que E</w:delText>
                        </w:r>
                      </w:del>
                      <w:del w:id="503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del w:id="504" w:author="Eduardo Diogo Francisco Nazário" w:date="2022-06-11T21:56:00Z">
                        <w:r w:rsidDel="00A300A6">
                          <w:rPr>
                            <w:sz w:val="20"/>
                            <w:szCs w:val="20"/>
                          </w:rPr>
                          <w:delText xml:space="preserve"> tem a maior EMV e também</w:delText>
                        </w:r>
                        <w:r w:rsidR="00794985" w:rsidDel="00A300A6">
                          <w:rPr>
                            <w:sz w:val="20"/>
                            <w:szCs w:val="20"/>
                          </w:rPr>
                          <w:delText xml:space="preserve"> que desde 2002 até 2019 a EMV aumentou, </w:delText>
                        </w:r>
                      </w:del>
                      <w:del w:id="505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del w:id="506" w:author="Eduardo Diogo Francisco Nazário" w:date="2022-06-11T21:56:00Z">
                        <w:r w:rsidR="00794985" w:rsidDel="00A300A6">
                          <w:rPr>
                            <w:sz w:val="20"/>
                            <w:szCs w:val="20"/>
                          </w:rPr>
                          <w:delText xml:space="preserve">alguns anos em que </w:delText>
                        </w:r>
                      </w:del>
                      <w:del w:id="507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del w:id="508" w:author="Eduardo Diogo Francisco Nazário" w:date="2022-06-11T21:56:00Z">
                        <w:r w:rsidR="00794985" w:rsidDel="00A300A6">
                          <w:rPr>
                            <w:sz w:val="20"/>
                            <w:szCs w:val="20"/>
                          </w:rPr>
                          <w:delText>face aos anos anteriores.</w:delText>
                        </w:r>
                      </w:del>
                    </w:p>
                    <w:p w14:paraId="41EF8F49" w14:textId="3D686B03" w:rsidR="0041296E" w:rsidRDefault="0041296E" w:rsidP="00824CAB">
                      <w:pPr>
                        <w:rPr>
                          <w:sz w:val="20"/>
                          <w:szCs w:val="20"/>
                        </w:rPr>
                      </w:pPr>
                      <w:ins w:id="509" w:author="Eduardo Diogo Francisco Nazário" w:date="2022-06-11T23:09:00Z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510" w:author="Eduardo Diogo Francisco Nazário" w:date="2022-06-11T23:08:00Z">
                        <w:r>
                          <w:rPr>
                            <w:sz w:val="20"/>
                            <w:szCs w:val="20"/>
                          </w:rPr>
                          <w:t>Valores a partir de 85</w:t>
                        </w:r>
                      </w:ins>
                      <w:ins w:id="511" w:author="Eduardo Diogo Francisco Nazário" w:date="2022-06-11T23:09:00Z">
                        <w:r w:rsidRPr="006C4C57">
                          <w:rPr>
                            <w:sz w:val="20"/>
                            <w:szCs w:val="20"/>
                          </w:rPr>
                          <w:t>µg/m</w:t>
                        </w:r>
                        <w:r w:rsidRPr="001E4B65"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</w:ins>
                      <w:ins w:id="512" w:author="Eduardo Diogo Francisco Nazário" w:date="2022-06-11T23:08:00Z">
                        <w:r>
                          <w:rPr>
                            <w:sz w:val="20"/>
                            <w:szCs w:val="20"/>
                          </w:rPr>
                          <w:t xml:space="preserve"> apresentam </w:t>
                        </w:r>
                      </w:ins>
                      <w:ins w:id="513" w:author="Eduardo Diogo Francisco Nazário" w:date="2022-06-11T23:09:00Z">
                        <w:r>
                          <w:rPr>
                            <w:sz w:val="20"/>
                            <w:szCs w:val="20"/>
                          </w:rPr>
                          <w:t>um n</w:t>
                        </w:r>
                      </w:ins>
                      <w:ins w:id="514" w:author="Eduardo Diogo Francisco Nazário" w:date="2022-06-11T23:10:00Z">
                        <w:r>
                          <w:rPr>
                            <w:sz w:val="20"/>
                            <w:szCs w:val="20"/>
                          </w:rPr>
                          <w:t>ú</w:t>
                        </w:r>
                      </w:ins>
                      <w:ins w:id="515" w:author="Eduardo Diogo Francisco Nazário" w:date="2022-06-11T23:09:00Z">
                        <w:r>
                          <w:rPr>
                            <w:sz w:val="20"/>
                            <w:szCs w:val="20"/>
                          </w:rPr>
                          <w:t>mero de ocorrências cada vez menor</w:t>
                        </w:r>
                      </w:ins>
                      <w:ins w:id="516" w:author="Eduardo Diogo Francisco Nazário" w:date="2022-06-11T23:11:00Z">
                        <w:r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517" w:author="Eduardo Diogo Francisco Nazário" w:date="2022-06-11T23:09:00Z">
                        <w:r>
                          <w:rPr>
                            <w:sz w:val="20"/>
                            <w:szCs w:val="20"/>
                          </w:rPr>
                          <w:t xml:space="preserve"> em ambas as regi</w:t>
                        </w:r>
                      </w:ins>
                      <w:ins w:id="518" w:author="Eduardo Diogo Francisco Nazário" w:date="2022-06-11T23:11:00Z">
                        <w:r>
                          <w:rPr>
                            <w:sz w:val="20"/>
                            <w:szCs w:val="20"/>
                          </w:rPr>
                          <w:t>õ</w:t>
                        </w:r>
                      </w:ins>
                      <w:ins w:id="519" w:author="Eduardo Diogo Francisco Nazário" w:date="2022-06-11T23:09:00Z">
                        <w:r>
                          <w:rPr>
                            <w:sz w:val="20"/>
                            <w:szCs w:val="20"/>
                          </w:rPr>
                          <w:t>es</w:t>
                        </w:r>
                      </w:ins>
                    </w:p>
                    <w:p w14:paraId="1EF5B313" w14:textId="5649640C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del w:id="520" w:author="Eduardo Diogo Francisco Nazário" w:date="2022-06-11T22:03:00Z">
                        <w:r w:rsidRPr="00235BD2" w:rsidDel="00A300A6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Nota</w:delText>
                        </w:r>
                        <w:r w:rsidDel="00A300A6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:</w:delText>
                        </w:r>
                        <w:r w:rsidRPr="00DE2B1E" w:rsidDel="00A300A6">
                          <w:rPr>
                            <w:b/>
                            <w:bCs/>
                            <w:sz w:val="20"/>
                            <w:szCs w:val="20"/>
                          </w:rPr>
                          <w:delText xml:space="preserve"> </w:delText>
                        </w:r>
                        <w:r w:rsidDel="00A300A6">
                          <w:rPr>
                            <w:sz w:val="20"/>
                            <w:szCs w:val="20"/>
                          </w:rPr>
                          <w:delText>Não existem dados para 2019 no Reino Unido (UK)</w:delText>
                        </w:r>
                        <w:r w:rsidR="00794985" w:rsidDel="00A300A6">
                          <w:rPr>
                            <w:sz w:val="20"/>
                            <w:szCs w:val="20"/>
                          </w:rPr>
                          <w:delText>.</w:delText>
                        </w:r>
                      </w:del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1A8"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F79C" w14:textId="77777777" w:rsidR="0027702A" w:rsidRDefault="0027702A" w:rsidP="007D54D9">
      <w:r>
        <w:separator/>
      </w:r>
    </w:p>
  </w:endnote>
  <w:endnote w:type="continuationSeparator" w:id="0">
    <w:p w14:paraId="36731D3E" w14:textId="77777777" w:rsidR="0027702A" w:rsidRDefault="0027702A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062BE" w14:textId="77777777" w:rsidR="00C22AD1" w:rsidRDefault="00C22A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3BC83" w14:textId="77777777" w:rsidR="00C22AD1" w:rsidRDefault="00C22A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1593" w14:textId="77777777" w:rsidR="00C22AD1" w:rsidRDefault="00C22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E7A9" w14:textId="77777777" w:rsidR="0027702A" w:rsidRDefault="0027702A" w:rsidP="007D54D9">
      <w:r>
        <w:separator/>
      </w:r>
    </w:p>
  </w:footnote>
  <w:footnote w:type="continuationSeparator" w:id="0">
    <w:p w14:paraId="089BC5A9" w14:textId="77777777" w:rsidR="0027702A" w:rsidRDefault="0027702A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A966" w14:textId="77777777" w:rsidR="00C22AD1" w:rsidRDefault="00C22A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1A60486A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521" w:author="Eduardo Diogo Francisco Nazário" w:date="2022-06-11T23:27:00Z">
      <w:r w:rsidR="00C22AD1">
        <w:t>3</w:t>
      </w:r>
    </w:ins>
    <w:del w:id="522" w:author="Eduardo Diogo Francisco Nazário" w:date="2022-06-11T23:27:00Z">
      <w:r w:rsidR="00914F07" w:rsidDel="00C22AD1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69F6" w14:textId="77777777" w:rsidR="00C22AD1" w:rsidRDefault="00C22AD1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053654"/>
    <w:rsid w:val="000E46C4"/>
    <w:rsid w:val="001B2F25"/>
    <w:rsid w:val="001E3CC8"/>
    <w:rsid w:val="00235BD2"/>
    <w:rsid w:val="0027702A"/>
    <w:rsid w:val="0029423D"/>
    <w:rsid w:val="00317FEE"/>
    <w:rsid w:val="00372D84"/>
    <w:rsid w:val="00373309"/>
    <w:rsid w:val="003C05DF"/>
    <w:rsid w:val="00405013"/>
    <w:rsid w:val="004123A7"/>
    <w:rsid w:val="0041296E"/>
    <w:rsid w:val="0043343B"/>
    <w:rsid w:val="004379AB"/>
    <w:rsid w:val="004D6F15"/>
    <w:rsid w:val="00512955"/>
    <w:rsid w:val="00566AE8"/>
    <w:rsid w:val="00573BFD"/>
    <w:rsid w:val="00592C70"/>
    <w:rsid w:val="005C3CB5"/>
    <w:rsid w:val="005F4A9A"/>
    <w:rsid w:val="00626384"/>
    <w:rsid w:val="006954AE"/>
    <w:rsid w:val="006C0C78"/>
    <w:rsid w:val="006C4C57"/>
    <w:rsid w:val="00700004"/>
    <w:rsid w:val="00701E62"/>
    <w:rsid w:val="007717C7"/>
    <w:rsid w:val="00794579"/>
    <w:rsid w:val="00794985"/>
    <w:rsid w:val="007C399B"/>
    <w:rsid w:val="007D31C5"/>
    <w:rsid w:val="007D54D9"/>
    <w:rsid w:val="007E4C2C"/>
    <w:rsid w:val="008001FA"/>
    <w:rsid w:val="0080119D"/>
    <w:rsid w:val="00824CAB"/>
    <w:rsid w:val="00846867"/>
    <w:rsid w:val="008F2B13"/>
    <w:rsid w:val="008F6BD1"/>
    <w:rsid w:val="00914F07"/>
    <w:rsid w:val="00915215"/>
    <w:rsid w:val="00960B61"/>
    <w:rsid w:val="009C091D"/>
    <w:rsid w:val="00A17D1C"/>
    <w:rsid w:val="00A300A6"/>
    <w:rsid w:val="00A44AF2"/>
    <w:rsid w:val="00AC1387"/>
    <w:rsid w:val="00AD124D"/>
    <w:rsid w:val="00B008F8"/>
    <w:rsid w:val="00B2751F"/>
    <w:rsid w:val="00B743BA"/>
    <w:rsid w:val="00B814D2"/>
    <w:rsid w:val="00B93BA7"/>
    <w:rsid w:val="00BC2556"/>
    <w:rsid w:val="00C22AD1"/>
    <w:rsid w:val="00C636D8"/>
    <w:rsid w:val="00C802F1"/>
    <w:rsid w:val="00C961A8"/>
    <w:rsid w:val="00CC25BB"/>
    <w:rsid w:val="00D13EFF"/>
    <w:rsid w:val="00D14FFF"/>
    <w:rsid w:val="00D25748"/>
    <w:rsid w:val="00D43D06"/>
    <w:rsid w:val="00D56ACC"/>
    <w:rsid w:val="00D73D43"/>
    <w:rsid w:val="00DE2B1E"/>
    <w:rsid w:val="00E16999"/>
    <w:rsid w:val="00E536C3"/>
    <w:rsid w:val="00E66D08"/>
    <w:rsid w:val="00ED19A2"/>
    <w:rsid w:val="00F21AEB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96AE7A-23A4-1047-82C9-5368DC00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2022-06-11T22:11:00Z</dcterms:created>
  <dcterms:modified xsi:type="dcterms:W3CDTF">2022-06-11T22:27:00Z</dcterms:modified>
</cp:coreProperties>
</file>